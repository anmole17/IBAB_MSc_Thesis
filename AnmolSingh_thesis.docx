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3DFDE" w14:textId="5CAD8DFF" w:rsidR="00B33387" w:rsidRPr="00B33387" w:rsidRDefault="00E35C5C" w:rsidP="00F7575F">
      <w:pPr>
        <w:pStyle w:val="Style2"/>
      </w:pPr>
      <w:r w:rsidRPr="00B33387">
        <w:t>DECLARATION BY THE STUDENT</w:t>
      </w:r>
    </w:p>
    <w:p w14:paraId="72C5E4E3" w14:textId="76B71127" w:rsidR="00E35C5C" w:rsidRPr="00B33387" w:rsidRDefault="00E35C5C" w:rsidP="00B333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>I hereby declare that the thesis “</w:t>
      </w:r>
      <w:r w:rsidRPr="00B33387">
        <w:rPr>
          <w:rFonts w:ascii="Times New Roman" w:hAnsi="Times New Roman" w:cs="Times New Roman"/>
          <w:i/>
          <w:iCs/>
          <w:sz w:val="24"/>
          <w:szCs w:val="24"/>
        </w:rPr>
        <w:t>Developing a Reinforcement Learning Model for Somatic Hypermutations using PD1 and Pembrolizumab</w:t>
      </w:r>
      <w:r w:rsidRPr="00B33387">
        <w:rPr>
          <w:rFonts w:ascii="Times New Roman" w:hAnsi="Times New Roman" w:cs="Times New Roman"/>
          <w:sz w:val="24"/>
          <w:szCs w:val="24"/>
        </w:rPr>
        <w:t>” is a</w:t>
      </w:r>
      <w:r w:rsidR="00B2603D" w:rsidRPr="00B33387">
        <w:rPr>
          <w:rFonts w:ascii="Times New Roman" w:hAnsi="Times New Roman" w:cs="Times New Roman"/>
          <w:sz w:val="24"/>
          <w:szCs w:val="24"/>
        </w:rPr>
        <w:t xml:space="preserve"> </w:t>
      </w:r>
      <w:r w:rsidRPr="00B33387">
        <w:rPr>
          <w:rFonts w:ascii="Times New Roman" w:hAnsi="Times New Roman" w:cs="Times New Roman"/>
          <w:sz w:val="24"/>
          <w:szCs w:val="24"/>
        </w:rPr>
        <w:t xml:space="preserve">bona fide and genuine research work carried out by me, between </w:t>
      </w:r>
      <w:r w:rsidR="00B2603D" w:rsidRPr="00B33387">
        <w:rPr>
          <w:rFonts w:ascii="Times New Roman" w:hAnsi="Times New Roman" w:cs="Times New Roman"/>
          <w:sz w:val="24"/>
          <w:szCs w:val="24"/>
        </w:rPr>
        <w:t>23</w:t>
      </w:r>
      <w:r w:rsidR="00B2603D" w:rsidRPr="00B333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2603D" w:rsidRPr="00B33387">
        <w:rPr>
          <w:rFonts w:ascii="Times New Roman" w:hAnsi="Times New Roman" w:cs="Times New Roman"/>
          <w:sz w:val="24"/>
          <w:szCs w:val="24"/>
        </w:rPr>
        <w:t xml:space="preserve"> December, 2024 </w:t>
      </w:r>
      <w:r w:rsidRPr="00B33387">
        <w:rPr>
          <w:rFonts w:ascii="Times New Roman" w:hAnsi="Times New Roman" w:cs="Times New Roman"/>
          <w:sz w:val="24"/>
          <w:szCs w:val="24"/>
        </w:rPr>
        <w:t>and 4</w:t>
      </w:r>
      <w:r w:rsidRPr="00B333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33387">
        <w:rPr>
          <w:rFonts w:ascii="Times New Roman" w:hAnsi="Times New Roman" w:cs="Times New Roman"/>
          <w:sz w:val="24"/>
          <w:szCs w:val="24"/>
        </w:rPr>
        <w:t xml:space="preserve"> June, 2024 at IBAB, Bengaluru, under the guidance of </w:t>
      </w:r>
      <w:r w:rsidR="00B2603D" w:rsidRPr="00B33387">
        <w:rPr>
          <w:rFonts w:ascii="Times New Roman" w:hAnsi="Times New Roman" w:cs="Times New Roman"/>
          <w:i/>
          <w:iCs/>
          <w:sz w:val="24"/>
          <w:szCs w:val="24"/>
        </w:rPr>
        <w:t>Dr.</w:t>
      </w:r>
      <w:r w:rsidR="00B2603D" w:rsidRPr="00B33387">
        <w:rPr>
          <w:i/>
          <w:iCs/>
        </w:rPr>
        <w:t xml:space="preserve"> </w:t>
      </w:r>
      <w:r w:rsidR="00B2603D" w:rsidRPr="00B33387">
        <w:rPr>
          <w:rFonts w:ascii="Times New Roman" w:hAnsi="Times New Roman" w:cs="Times New Roman"/>
          <w:i/>
          <w:iCs/>
          <w:sz w:val="24"/>
          <w:szCs w:val="24"/>
        </w:rPr>
        <w:t>Nithya Ramakrishnan</w:t>
      </w:r>
      <w:r w:rsidR="00B2603D" w:rsidRPr="00B33387">
        <w:rPr>
          <w:rFonts w:ascii="Times New Roman" w:hAnsi="Times New Roman" w:cs="Times New Roman"/>
          <w:sz w:val="24"/>
          <w:szCs w:val="24"/>
        </w:rPr>
        <w:t xml:space="preserve">, Assistant Professor, Information Theory, Algorithms and Machine Learning in Biology and </w:t>
      </w:r>
      <w:r w:rsidR="00B2603D" w:rsidRPr="00B33387">
        <w:rPr>
          <w:rFonts w:ascii="Times New Roman" w:hAnsi="Times New Roman" w:cs="Times New Roman"/>
          <w:i/>
          <w:iCs/>
          <w:sz w:val="24"/>
          <w:szCs w:val="24"/>
        </w:rPr>
        <w:t>Prof. Subha Srinivasan</w:t>
      </w:r>
      <w:r w:rsidR="00B2603D" w:rsidRPr="00B33387">
        <w:rPr>
          <w:rFonts w:ascii="Times New Roman" w:hAnsi="Times New Roman" w:cs="Times New Roman"/>
          <w:sz w:val="24"/>
          <w:szCs w:val="24"/>
        </w:rPr>
        <w:t>, IBAB Chair, Genomics.</w:t>
      </w:r>
    </w:p>
    <w:p w14:paraId="60033938" w14:textId="77777777" w:rsidR="00B2603D" w:rsidRPr="00B33387" w:rsidRDefault="00B2603D" w:rsidP="00621AA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AC45D" w14:textId="6206970E" w:rsidR="00E35C5C" w:rsidRPr="00B33387" w:rsidRDefault="00E35C5C" w:rsidP="00AC15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 xml:space="preserve">Date: </w:t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</w:p>
    <w:p w14:paraId="385B8525" w14:textId="68B67EA2" w:rsidR="00404522" w:rsidRDefault="00E35C5C" w:rsidP="004045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 xml:space="preserve">Place: </w:t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B2603D" w:rsidRPr="00B33387">
        <w:rPr>
          <w:rFonts w:ascii="Times New Roman" w:hAnsi="Times New Roman" w:cs="Times New Roman"/>
          <w:sz w:val="24"/>
          <w:szCs w:val="24"/>
        </w:rPr>
        <w:tab/>
      </w:r>
      <w:r w:rsidR="00620C70" w:rsidRPr="00B33387">
        <w:rPr>
          <w:rFonts w:ascii="Times New Roman" w:hAnsi="Times New Roman" w:cs="Times New Roman"/>
          <w:sz w:val="24"/>
          <w:szCs w:val="24"/>
        </w:rPr>
        <w:t xml:space="preserve"> </w:t>
      </w:r>
      <w:r w:rsidR="00620C70" w:rsidRPr="00B33387">
        <w:rPr>
          <w:rFonts w:ascii="Times New Roman" w:hAnsi="Times New Roman" w:cs="Times New Roman"/>
          <w:sz w:val="24"/>
          <w:szCs w:val="24"/>
        </w:rPr>
        <w:tab/>
      </w:r>
      <w:r w:rsidR="00B33387" w:rsidRPr="00B33387">
        <w:rPr>
          <w:rFonts w:ascii="Times New Roman" w:hAnsi="Times New Roman" w:cs="Times New Roman"/>
          <w:sz w:val="24"/>
          <w:szCs w:val="24"/>
        </w:rPr>
        <w:t>Anmol Singh</w:t>
      </w:r>
    </w:p>
    <w:p w14:paraId="4C0B4DDA" w14:textId="70147610" w:rsidR="00621AA5" w:rsidRPr="00404522" w:rsidRDefault="00404522" w:rsidP="00404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CE1FD" w14:textId="5C023B66" w:rsidR="00B33387" w:rsidRPr="00404522" w:rsidRDefault="00B33387" w:rsidP="00404522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33387">
        <w:rPr>
          <w:rFonts w:ascii="Times New Roman" w:hAnsi="Times New Roman" w:cs="Times New Roman"/>
          <w:b/>
          <w:bCs/>
          <w:sz w:val="26"/>
          <w:szCs w:val="26"/>
        </w:rPr>
        <w:lastRenderedPageBreak/>
        <w:t>CERTIFICATE BY THE SUPERVISOR</w:t>
      </w:r>
    </w:p>
    <w:p w14:paraId="13C6BA2E" w14:textId="6C8E509B" w:rsidR="00B33387" w:rsidRDefault="00B33387" w:rsidP="00DD2A8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>This is to certify that the thesis “</w:t>
      </w:r>
      <w:r w:rsidRPr="00B33387">
        <w:rPr>
          <w:rFonts w:ascii="Times New Roman" w:hAnsi="Times New Roman" w:cs="Times New Roman"/>
          <w:i/>
          <w:iCs/>
          <w:sz w:val="24"/>
          <w:szCs w:val="24"/>
        </w:rPr>
        <w:t>Developing a Reinforcement Learning Model for Somatic Hypermutations using PD1 and Pembrolizumab</w:t>
      </w:r>
      <w:r w:rsidRPr="00B33387">
        <w:rPr>
          <w:rFonts w:ascii="Times New Roman" w:hAnsi="Times New Roman" w:cs="Times New Roman"/>
          <w:sz w:val="24"/>
          <w:szCs w:val="24"/>
        </w:rPr>
        <w:t xml:space="preserve">” represents research work done by </w:t>
      </w:r>
      <w:r w:rsidRPr="00B33387">
        <w:rPr>
          <w:rFonts w:ascii="Times New Roman" w:hAnsi="Times New Roman" w:cs="Times New Roman"/>
          <w:i/>
          <w:iCs/>
          <w:sz w:val="24"/>
          <w:szCs w:val="24"/>
        </w:rPr>
        <w:t>Anmol</w:t>
      </w:r>
      <w:r w:rsidR="00DD2A82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B33387">
        <w:rPr>
          <w:rFonts w:ascii="Times New Roman" w:hAnsi="Times New Roman" w:cs="Times New Roman"/>
          <w:i/>
          <w:iCs/>
          <w:sz w:val="24"/>
          <w:szCs w:val="24"/>
        </w:rPr>
        <w:t>Singh</w:t>
      </w:r>
      <w:r w:rsidRPr="00B33387">
        <w:rPr>
          <w:rFonts w:ascii="Times New Roman" w:hAnsi="Times New Roman" w:cs="Times New Roman"/>
          <w:sz w:val="24"/>
          <w:szCs w:val="24"/>
        </w:rPr>
        <w:t xml:space="preserve"> in partial fulfillment of the requirements for M</w:t>
      </w:r>
      <w:r w:rsidR="00DD2A82">
        <w:rPr>
          <w:rFonts w:ascii="Times New Roman" w:hAnsi="Times New Roman" w:cs="Times New Roman"/>
          <w:sz w:val="24"/>
          <w:szCs w:val="24"/>
        </w:rPr>
        <w:t>.</w:t>
      </w:r>
      <w:r w:rsidRPr="00B33387">
        <w:rPr>
          <w:rFonts w:ascii="Times New Roman" w:hAnsi="Times New Roman" w:cs="Times New Roman"/>
          <w:sz w:val="24"/>
          <w:szCs w:val="24"/>
        </w:rPr>
        <w:t>Sc</w:t>
      </w:r>
      <w:r w:rsidR="00DD2A82">
        <w:rPr>
          <w:rFonts w:ascii="Times New Roman" w:hAnsi="Times New Roman" w:cs="Times New Roman"/>
          <w:sz w:val="24"/>
          <w:szCs w:val="24"/>
        </w:rPr>
        <w:t>.</w:t>
      </w:r>
      <w:r w:rsidRPr="00B33387">
        <w:rPr>
          <w:rFonts w:ascii="Times New Roman" w:hAnsi="Times New Roman" w:cs="Times New Roman"/>
          <w:sz w:val="24"/>
          <w:szCs w:val="24"/>
        </w:rPr>
        <w:t xml:space="preserve"> in Biotechnology and Bioinformatics at IBAB, Bengaluru, under our guidance.</w:t>
      </w:r>
    </w:p>
    <w:p w14:paraId="77340287" w14:textId="77777777" w:rsidR="00B33387" w:rsidRPr="00B33387" w:rsidRDefault="00B33387" w:rsidP="00B333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E1252B" w14:textId="5CFE9225" w:rsidR="00B33387" w:rsidRPr="00B33387" w:rsidRDefault="00B33387" w:rsidP="00B333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 xml:space="preserve">Date: </w:t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</w:p>
    <w:p w14:paraId="5D5BADC6" w14:textId="78508CF7" w:rsidR="00B33387" w:rsidRPr="00B33387" w:rsidRDefault="00B33387" w:rsidP="00B333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 xml:space="preserve">Place: </w:t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Pr="00B33387">
        <w:rPr>
          <w:rFonts w:ascii="Times New Roman" w:hAnsi="Times New Roman" w:cs="Times New Roman"/>
          <w:sz w:val="24"/>
          <w:szCs w:val="24"/>
        </w:rPr>
        <w:tab/>
      </w:r>
      <w:r w:rsidR="002D42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33387">
        <w:rPr>
          <w:rFonts w:ascii="Times New Roman" w:hAnsi="Times New Roman" w:cs="Times New Roman"/>
          <w:sz w:val="24"/>
          <w:szCs w:val="24"/>
        </w:rPr>
        <w:t>Dr.</w:t>
      </w:r>
      <w:r w:rsidRPr="00B33387">
        <w:t xml:space="preserve"> </w:t>
      </w:r>
      <w:r w:rsidRPr="00B33387">
        <w:rPr>
          <w:rFonts w:ascii="Times New Roman" w:hAnsi="Times New Roman" w:cs="Times New Roman"/>
          <w:sz w:val="24"/>
          <w:szCs w:val="24"/>
        </w:rPr>
        <w:t>Nithya</w:t>
      </w:r>
      <w:r w:rsidR="002D4225">
        <w:rPr>
          <w:rFonts w:ascii="Times New Roman" w:hAnsi="Times New Roman" w:cs="Times New Roman"/>
          <w:sz w:val="24"/>
          <w:szCs w:val="24"/>
        </w:rPr>
        <w:t> </w:t>
      </w:r>
      <w:r w:rsidRPr="00B33387">
        <w:rPr>
          <w:rFonts w:ascii="Times New Roman" w:hAnsi="Times New Roman" w:cs="Times New Roman"/>
          <w:sz w:val="24"/>
          <w:szCs w:val="24"/>
        </w:rPr>
        <w:t>Ramakrishnan</w:t>
      </w:r>
    </w:p>
    <w:p w14:paraId="118596C7" w14:textId="77777777" w:rsidR="00B33387" w:rsidRPr="00B33387" w:rsidRDefault="00B33387" w:rsidP="00B333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E20AA9" w14:textId="2B1AAC95" w:rsidR="00404522" w:rsidRDefault="00B33387" w:rsidP="002D4225">
      <w:pPr>
        <w:spacing w:line="48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B33387">
        <w:rPr>
          <w:rFonts w:ascii="Times New Roman" w:hAnsi="Times New Roman" w:cs="Times New Roman"/>
          <w:sz w:val="24"/>
          <w:szCs w:val="24"/>
        </w:rPr>
        <w:t>Prof. Subha Srinivasan</w:t>
      </w:r>
    </w:p>
    <w:p w14:paraId="08662EDF" w14:textId="46A98EC7" w:rsidR="00461BB6" w:rsidRDefault="00404522" w:rsidP="00D5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0A20AD" w14:textId="674527E3" w:rsidR="00461BB6" w:rsidRDefault="00461BB6" w:rsidP="00461BB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BB6">
        <w:rPr>
          <w:rFonts w:ascii="Times New Roman" w:hAnsi="Times New Roman" w:cs="Times New Roman"/>
          <w:b/>
          <w:bCs/>
          <w:sz w:val="26"/>
          <w:szCs w:val="26"/>
        </w:rPr>
        <w:lastRenderedPageBreak/>
        <w:t>ACKNOWLEDGMENTS</w:t>
      </w:r>
    </w:p>
    <w:p w14:paraId="33F15E2F" w14:textId="77777777" w:rsidR="00461BB6" w:rsidRDefault="00461BB6" w:rsidP="00461BB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BB6">
        <w:rPr>
          <w:rFonts w:ascii="Times New Roman" w:hAnsi="Times New Roman" w:cs="Times New Roman"/>
          <w:b/>
          <w:bCs/>
          <w:sz w:val="26"/>
          <w:szCs w:val="26"/>
        </w:rPr>
        <w:t>(Not more than one page, double spaced)</w:t>
      </w:r>
    </w:p>
    <w:p w14:paraId="5F879ECD" w14:textId="77777777" w:rsidR="00461BB6" w:rsidRPr="00461BB6" w:rsidRDefault="00461BB6" w:rsidP="00461BB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B70A9D" w14:textId="77777777" w:rsidR="00461BB6" w:rsidRPr="003C67A6" w:rsidRDefault="00461BB6" w:rsidP="00461B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7A6">
        <w:rPr>
          <w:rFonts w:ascii="Times New Roman" w:hAnsi="Times New Roman" w:cs="Times New Roman"/>
          <w:sz w:val="24"/>
          <w:szCs w:val="24"/>
        </w:rPr>
        <w:t>In every thesis, the following acknowledgment must be there in addition to your write-up:</w:t>
      </w:r>
    </w:p>
    <w:p w14:paraId="7B173909" w14:textId="64E8EE04" w:rsidR="00461BB6" w:rsidRPr="0023711F" w:rsidRDefault="00461BB6" w:rsidP="0023711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11F">
        <w:rPr>
          <w:rFonts w:ascii="Times New Roman" w:hAnsi="Times New Roman" w:cs="Times New Roman"/>
          <w:b/>
          <w:bCs/>
          <w:sz w:val="24"/>
          <w:szCs w:val="24"/>
        </w:rPr>
        <w:t>This work was partially supported by the Department of Electronics, IT, BT, and S&amp;T of the Government of Karnataka.</w:t>
      </w:r>
    </w:p>
    <w:p w14:paraId="46ADAE9B" w14:textId="10190867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The opportunity I had with</w:t>
      </w:r>
      <w:r>
        <w:rPr>
          <w:rFonts w:ascii="Times New Roman" w:hAnsi="Times New Roman" w:cs="Times New Roman"/>
          <w:sz w:val="24"/>
          <w:szCs w:val="24"/>
        </w:rPr>
        <w:t xml:space="preserve"> &lt;IBAB&gt;</w:t>
      </w:r>
      <w:r w:rsidRPr="00D10DC9">
        <w:rPr>
          <w:rFonts w:ascii="Times New Roman" w:hAnsi="Times New Roman" w:cs="Times New Roman"/>
          <w:sz w:val="24"/>
          <w:szCs w:val="24"/>
        </w:rPr>
        <w:t>was a great chance for learning and</w:t>
      </w:r>
    </w:p>
    <w:p w14:paraId="101053F7" w14:textId="77777777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professional development. Therefore, I consider myself as a very lucky individual as I was</w:t>
      </w:r>
    </w:p>
    <w:p w14:paraId="5D71F489" w14:textId="77777777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provided with an opportunity to be a part of it. I am also grateful for having a chance to meet</w:t>
      </w:r>
    </w:p>
    <w:p w14:paraId="77BF0262" w14:textId="77777777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so many wonderful people and professionals who led me though this internship period.</w:t>
      </w:r>
    </w:p>
    <w:p w14:paraId="4B0F9EE0" w14:textId="47D1BDBF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 xml:space="preserve">Summer Research Fellowship </w:t>
      </w:r>
      <w:proofErr w:type="spellStart"/>
      <w:r w:rsidRPr="00D10DC9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D10DC9">
        <w:rPr>
          <w:rFonts w:ascii="Times New Roman" w:hAnsi="Times New Roman" w:cs="Times New Roman"/>
          <w:sz w:val="24"/>
          <w:szCs w:val="24"/>
        </w:rPr>
        <w:t xml:space="preserve"> of India's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Academies at National Centre of Cell Science, Pune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I express my deepest gratitude and special thanks to my guide</w:t>
      </w:r>
      <w:r>
        <w:rPr>
          <w:rFonts w:ascii="Times New Roman" w:hAnsi="Times New Roman" w:cs="Times New Roman"/>
          <w:sz w:val="24"/>
          <w:szCs w:val="24"/>
        </w:rPr>
        <w:t xml:space="preserve"> &lt;name&gt;</w:t>
      </w:r>
      <w:r w:rsidRPr="00D10DC9">
        <w:rPr>
          <w:rFonts w:ascii="Times New Roman" w:hAnsi="Times New Roman" w:cs="Times New Roman"/>
          <w:sz w:val="24"/>
          <w:szCs w:val="24"/>
        </w:rPr>
        <w:t>,</w:t>
      </w:r>
    </w:p>
    <w:p w14:paraId="29863569" w14:textId="36308A53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who in spite of being extraordinarily busy with his duties,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took time out to hear, guide and keep me on the correct path and allowing me to carry out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project.</w:t>
      </w:r>
    </w:p>
    <w:p w14:paraId="6E9B9AAC" w14:textId="77777777" w:rsidR="0042626B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I express my deepest thanks to and other lab members for taking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part in useful decisions &amp; giving necessary advises and guidance and arranging all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facilities to make this easier. I choose this moment to acknowledge their contribution</w:t>
      </w:r>
      <w:r w:rsidR="0042626B"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gratefully</w:t>
      </w:r>
    </w:p>
    <w:p w14:paraId="45CAA1AF" w14:textId="669B4B10" w:rsidR="00D10DC9" w:rsidRPr="00D10DC9" w:rsidRDefault="00D10DC9" w:rsidP="003719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t>I will strive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gained skills and knowledge in the best possible way, and I will continue to work on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improvement, in order to attain desired career objectives. Hope to continue cooperation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all of you in the future.</w:t>
      </w:r>
    </w:p>
    <w:p w14:paraId="33D94771" w14:textId="1FCBA3F8" w:rsidR="00404522" w:rsidRPr="003C67A6" w:rsidRDefault="00D10DC9" w:rsidP="004045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C9">
        <w:rPr>
          <w:rFonts w:ascii="Times New Roman" w:hAnsi="Times New Roman" w:cs="Times New Roman"/>
          <w:sz w:val="24"/>
          <w:szCs w:val="24"/>
        </w:rPr>
        <w:lastRenderedPageBreak/>
        <w:t>At last, I would also like to thank my family, especially my mother and cousins for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support.</w:t>
      </w:r>
      <w:r w:rsidR="0023711F">
        <w:rPr>
          <w:rFonts w:ascii="Times New Roman" w:hAnsi="Times New Roman" w:cs="Times New Roman"/>
          <w:sz w:val="24"/>
          <w:szCs w:val="24"/>
        </w:rPr>
        <w:t xml:space="preserve"> </w:t>
      </w:r>
      <w:r w:rsidRPr="00D10DC9">
        <w:rPr>
          <w:rFonts w:ascii="Times New Roman" w:hAnsi="Times New Roman" w:cs="Times New Roman"/>
          <w:sz w:val="24"/>
          <w:szCs w:val="24"/>
        </w:rPr>
        <w:t>I thank all of you for your guidance and support.</w:t>
      </w:r>
    </w:p>
    <w:p w14:paraId="7889F5C4" w14:textId="77777777" w:rsidR="0058315B" w:rsidRPr="0058315B" w:rsidRDefault="0058315B" w:rsidP="005831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8315B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358C36C2" w14:textId="5FA652B1" w:rsidR="00461BB6" w:rsidRDefault="0058315B" w:rsidP="005831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8315B">
        <w:rPr>
          <w:rFonts w:ascii="Times New Roman" w:hAnsi="Times New Roman" w:cs="Times New Roman"/>
          <w:b/>
          <w:bCs/>
          <w:sz w:val="26"/>
          <w:szCs w:val="26"/>
        </w:rPr>
        <w:t>(Max. 300 words, double spaced)</w:t>
      </w:r>
    </w:p>
    <w:p w14:paraId="5AA873A4" w14:textId="77777777" w:rsidR="0090402C" w:rsidRDefault="0090402C" w:rsidP="005831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69238" w14:textId="77777777" w:rsidR="0090402C" w:rsidRPr="00683148" w:rsidRDefault="0090402C" w:rsidP="00371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148">
        <w:rPr>
          <w:rFonts w:ascii="Times New Roman" w:hAnsi="Times New Roman" w:cs="Times New Roman"/>
          <w:sz w:val="24"/>
          <w:szCs w:val="24"/>
        </w:rPr>
        <w:t>The abstract should provide the background (rationale and/or objectives of the study),</w:t>
      </w:r>
    </w:p>
    <w:p w14:paraId="5194233E" w14:textId="77777777" w:rsidR="0090402C" w:rsidRPr="00683148" w:rsidRDefault="0090402C" w:rsidP="00371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148">
        <w:rPr>
          <w:rFonts w:ascii="Times New Roman" w:hAnsi="Times New Roman" w:cs="Times New Roman"/>
          <w:sz w:val="24"/>
          <w:szCs w:val="24"/>
        </w:rPr>
        <w:t>methods (resources and parameters used the study), results (major outcomes and their brief</w:t>
      </w:r>
    </w:p>
    <w:p w14:paraId="3B18E481" w14:textId="77777777" w:rsidR="0090402C" w:rsidRPr="00683148" w:rsidRDefault="0090402C" w:rsidP="00371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148">
        <w:rPr>
          <w:rFonts w:ascii="Times New Roman" w:hAnsi="Times New Roman" w:cs="Times New Roman"/>
          <w:sz w:val="24"/>
          <w:szCs w:val="24"/>
        </w:rPr>
        <w:t>interpretation), and conclusion (summarize the results and provide future perspectives, if</w:t>
      </w:r>
    </w:p>
    <w:p w14:paraId="450300AE" w14:textId="77777777" w:rsidR="0090402C" w:rsidRPr="00683148" w:rsidRDefault="0090402C" w:rsidP="00371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148">
        <w:rPr>
          <w:rFonts w:ascii="Times New Roman" w:hAnsi="Times New Roman" w:cs="Times New Roman"/>
          <w:sz w:val="24"/>
          <w:szCs w:val="24"/>
        </w:rPr>
        <w:t>appropriate). The abstract can be written with or without the headings shown in bold (i.e., the</w:t>
      </w:r>
    </w:p>
    <w:p w14:paraId="0E043C49" w14:textId="1F3DE88E" w:rsidR="0090402C" w:rsidRPr="00683148" w:rsidRDefault="0090402C" w:rsidP="00371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148">
        <w:rPr>
          <w:rFonts w:ascii="Times New Roman" w:hAnsi="Times New Roman" w:cs="Times New Roman"/>
          <w:sz w:val="24"/>
          <w:szCs w:val="24"/>
        </w:rPr>
        <w:t>abstract can be structured or unstructured).</w:t>
      </w:r>
    </w:p>
    <w:p w14:paraId="46BB2E9E" w14:textId="77777777" w:rsidR="008E57A1" w:rsidRDefault="008E57A1" w:rsidP="0090402C">
      <w:pPr>
        <w:rPr>
          <w:rFonts w:ascii="Times New Roman" w:hAnsi="Times New Roman" w:cs="Times New Roman"/>
          <w:sz w:val="24"/>
          <w:szCs w:val="24"/>
        </w:rPr>
      </w:pPr>
    </w:p>
    <w:p w14:paraId="31A45CE3" w14:textId="77777777" w:rsidR="00404522" w:rsidRDefault="00404522" w:rsidP="0090402C">
      <w:pPr>
        <w:rPr>
          <w:rFonts w:ascii="Times New Roman" w:hAnsi="Times New Roman" w:cs="Times New Roman"/>
          <w:sz w:val="24"/>
          <w:szCs w:val="24"/>
        </w:rPr>
      </w:pPr>
    </w:p>
    <w:p w14:paraId="000A2E1C" w14:textId="77777777" w:rsidR="00404522" w:rsidRPr="00683148" w:rsidRDefault="00404522" w:rsidP="0090402C">
      <w:pPr>
        <w:rPr>
          <w:rFonts w:ascii="Times New Roman" w:hAnsi="Times New Roman" w:cs="Times New Roman"/>
          <w:sz w:val="24"/>
          <w:szCs w:val="24"/>
        </w:rPr>
      </w:pPr>
    </w:p>
    <w:p w14:paraId="6F2CC083" w14:textId="3727581B" w:rsidR="008E57A1" w:rsidRPr="00683148" w:rsidRDefault="006D23EE" w:rsidP="00904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48">
        <w:rPr>
          <w:rFonts w:ascii="Times New Roman" w:hAnsi="Times New Roman" w:cs="Times New Roman"/>
          <w:b/>
          <w:bCs/>
          <w:sz w:val="24"/>
          <w:szCs w:val="24"/>
        </w:rPr>
        <w:t>Keywords or phrases (Max. 10)</w:t>
      </w:r>
      <w:r w:rsidR="0068530A" w:rsidRPr="006831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3417D5" w14:textId="6490AB8B" w:rsidR="00404522" w:rsidRDefault="0040452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5E78972" w14:textId="2A9AB1C0" w:rsidR="003C67A6" w:rsidRDefault="00886C8A" w:rsidP="00886C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6C8A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390"/>
      </w:tblGrid>
      <w:tr w:rsidR="00404522" w:rsidRPr="00404522" w14:paraId="4DA937EB" w14:textId="77777777" w:rsidTr="00886C8A">
        <w:tc>
          <w:tcPr>
            <w:tcW w:w="4621" w:type="dxa"/>
          </w:tcPr>
          <w:p w14:paraId="4DED7C6C" w14:textId="66B5DB27" w:rsidR="00404522" w:rsidRPr="00404522" w:rsidRDefault="00404522" w:rsidP="004045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2">
              <w:rPr>
                <w:rFonts w:ascii="Times New Roman" w:hAnsi="Times New Roman" w:cs="Times New Roman"/>
                <w:sz w:val="24"/>
                <w:szCs w:val="24"/>
              </w:rPr>
              <w:t xml:space="preserve"> Introduction </w:t>
            </w:r>
          </w:p>
        </w:tc>
        <w:tc>
          <w:tcPr>
            <w:tcW w:w="4621" w:type="dxa"/>
          </w:tcPr>
          <w:p w14:paraId="2ACB2077" w14:textId="74213218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259E2B5F" w14:textId="77777777" w:rsidTr="00886C8A">
        <w:tc>
          <w:tcPr>
            <w:tcW w:w="4621" w:type="dxa"/>
          </w:tcPr>
          <w:p w14:paraId="2088E726" w14:textId="30FE0BA7" w:rsidR="00404522" w:rsidRPr="004B4E6E" w:rsidRDefault="004B4E6E" w:rsidP="004B4E6E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E">
              <w:rPr>
                <w:rFonts w:ascii="Times New Roman" w:hAnsi="Times New Roman" w:cs="Times New Roman"/>
                <w:sz w:val="24"/>
                <w:szCs w:val="24"/>
              </w:rPr>
              <w:t>Somatic Hyper Mutations</w:t>
            </w:r>
          </w:p>
        </w:tc>
        <w:tc>
          <w:tcPr>
            <w:tcW w:w="4621" w:type="dxa"/>
          </w:tcPr>
          <w:p w14:paraId="3F186316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74D6B027" w14:textId="77777777" w:rsidTr="00886C8A">
        <w:tc>
          <w:tcPr>
            <w:tcW w:w="4621" w:type="dxa"/>
          </w:tcPr>
          <w:p w14:paraId="57127AF9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7B0473AD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0E51DED1" w14:textId="77777777" w:rsidTr="00886C8A">
        <w:tc>
          <w:tcPr>
            <w:tcW w:w="4621" w:type="dxa"/>
          </w:tcPr>
          <w:p w14:paraId="35DDBD4C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16B3E481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6E" w:rsidRPr="00404522" w14:paraId="1F4C9F30" w14:textId="77777777" w:rsidTr="00886C8A">
        <w:tc>
          <w:tcPr>
            <w:tcW w:w="4621" w:type="dxa"/>
          </w:tcPr>
          <w:p w14:paraId="587B385B" w14:textId="77777777" w:rsidR="004B4E6E" w:rsidRPr="00404522" w:rsidRDefault="004B4E6E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0A2DEF93" w14:textId="77777777" w:rsidR="004B4E6E" w:rsidRPr="00404522" w:rsidRDefault="004B4E6E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6E" w:rsidRPr="00404522" w14:paraId="73A0E9B1" w14:textId="77777777" w:rsidTr="00886C8A">
        <w:tc>
          <w:tcPr>
            <w:tcW w:w="4621" w:type="dxa"/>
          </w:tcPr>
          <w:p w14:paraId="37D327D6" w14:textId="77777777" w:rsidR="004B4E6E" w:rsidRPr="00404522" w:rsidRDefault="004B4E6E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3AAC00A1" w14:textId="77777777" w:rsidR="004B4E6E" w:rsidRPr="00404522" w:rsidRDefault="004B4E6E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28FB084C" w14:textId="77777777" w:rsidTr="00886C8A">
        <w:tc>
          <w:tcPr>
            <w:tcW w:w="4621" w:type="dxa"/>
          </w:tcPr>
          <w:p w14:paraId="6FD2FF2C" w14:textId="0B450D79" w:rsidR="00404522" w:rsidRPr="00404522" w:rsidRDefault="00404522" w:rsidP="004045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2">
              <w:rPr>
                <w:rFonts w:ascii="Times New Roman" w:hAnsi="Times New Roman" w:cs="Times New Roman"/>
                <w:sz w:val="24"/>
                <w:szCs w:val="24"/>
              </w:rPr>
              <w:t>Materials and Methods</w:t>
            </w:r>
          </w:p>
        </w:tc>
        <w:tc>
          <w:tcPr>
            <w:tcW w:w="4621" w:type="dxa"/>
          </w:tcPr>
          <w:p w14:paraId="0C941BCC" w14:textId="388BB55C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3E0E995A" w14:textId="77777777" w:rsidTr="00886C8A">
        <w:tc>
          <w:tcPr>
            <w:tcW w:w="4621" w:type="dxa"/>
          </w:tcPr>
          <w:p w14:paraId="13C58395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1B559A56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489AC420" w14:textId="77777777" w:rsidTr="00886C8A">
        <w:tc>
          <w:tcPr>
            <w:tcW w:w="4621" w:type="dxa"/>
          </w:tcPr>
          <w:p w14:paraId="2CBB746A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2E6DE299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6701ED05" w14:textId="77777777" w:rsidTr="00886C8A">
        <w:tc>
          <w:tcPr>
            <w:tcW w:w="4621" w:type="dxa"/>
          </w:tcPr>
          <w:p w14:paraId="0EAAEEC0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4E95E1BD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2DE87147" w14:textId="77777777" w:rsidTr="00886C8A">
        <w:tc>
          <w:tcPr>
            <w:tcW w:w="4621" w:type="dxa"/>
          </w:tcPr>
          <w:p w14:paraId="417A2560" w14:textId="4DDB3DDB" w:rsidR="00404522" w:rsidRPr="00404522" w:rsidRDefault="00404522" w:rsidP="004045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2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4621" w:type="dxa"/>
          </w:tcPr>
          <w:p w14:paraId="05F89E95" w14:textId="62B960F6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6961CB2B" w14:textId="77777777" w:rsidTr="00886C8A">
        <w:tc>
          <w:tcPr>
            <w:tcW w:w="4621" w:type="dxa"/>
          </w:tcPr>
          <w:p w14:paraId="1D054D6D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6F77FE40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0B6CA654" w14:textId="77777777" w:rsidTr="00886C8A">
        <w:tc>
          <w:tcPr>
            <w:tcW w:w="4621" w:type="dxa"/>
          </w:tcPr>
          <w:p w14:paraId="43C104F6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5EE828A8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571E76DD" w14:textId="77777777" w:rsidTr="00886C8A">
        <w:tc>
          <w:tcPr>
            <w:tcW w:w="4621" w:type="dxa"/>
          </w:tcPr>
          <w:p w14:paraId="43AB05F0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130F9046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519BC985" w14:textId="77777777" w:rsidTr="00886C8A">
        <w:tc>
          <w:tcPr>
            <w:tcW w:w="4621" w:type="dxa"/>
          </w:tcPr>
          <w:p w14:paraId="19AACB7C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484D1E9A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0DB4D191" w14:textId="77777777" w:rsidTr="00886C8A">
        <w:tc>
          <w:tcPr>
            <w:tcW w:w="4621" w:type="dxa"/>
          </w:tcPr>
          <w:p w14:paraId="494E7EA5" w14:textId="6EE0CE67" w:rsidR="00404522" w:rsidRPr="00404522" w:rsidRDefault="00404522" w:rsidP="004045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2"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4621" w:type="dxa"/>
          </w:tcPr>
          <w:p w14:paraId="635D4F37" w14:textId="7CC9B5B3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248ECA3A" w14:textId="77777777" w:rsidTr="00886C8A">
        <w:tc>
          <w:tcPr>
            <w:tcW w:w="4621" w:type="dxa"/>
          </w:tcPr>
          <w:p w14:paraId="36565C64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2A233AAD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70FF13F2" w14:textId="77777777" w:rsidTr="00886C8A">
        <w:tc>
          <w:tcPr>
            <w:tcW w:w="4621" w:type="dxa"/>
          </w:tcPr>
          <w:p w14:paraId="6238AF72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33AF8E9E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19107C28" w14:textId="77777777" w:rsidTr="00886C8A">
        <w:tc>
          <w:tcPr>
            <w:tcW w:w="4621" w:type="dxa"/>
          </w:tcPr>
          <w:p w14:paraId="634990B4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18413810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49983B98" w14:textId="77777777" w:rsidTr="00886C8A">
        <w:tc>
          <w:tcPr>
            <w:tcW w:w="4621" w:type="dxa"/>
          </w:tcPr>
          <w:p w14:paraId="1A3F2749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03D2D093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7F463EDE" w14:textId="77777777" w:rsidTr="00886C8A">
        <w:tc>
          <w:tcPr>
            <w:tcW w:w="4621" w:type="dxa"/>
          </w:tcPr>
          <w:p w14:paraId="02C87FE8" w14:textId="77777777" w:rsidR="00404522" w:rsidRPr="00404522" w:rsidRDefault="00404522" w:rsidP="0040452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60DFA83E" w14:textId="77777777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05137408" w14:textId="77777777" w:rsidTr="00886C8A">
        <w:tc>
          <w:tcPr>
            <w:tcW w:w="4621" w:type="dxa"/>
          </w:tcPr>
          <w:p w14:paraId="6CD86052" w14:textId="415B2913" w:rsidR="00404522" w:rsidRPr="00404522" w:rsidRDefault="00404522" w:rsidP="004045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2"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</w:p>
        </w:tc>
        <w:tc>
          <w:tcPr>
            <w:tcW w:w="4621" w:type="dxa"/>
          </w:tcPr>
          <w:p w14:paraId="43F40FEB" w14:textId="614C894A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522" w:rsidRPr="00404522" w14:paraId="66F754DB" w14:textId="77777777" w:rsidTr="00886C8A">
        <w:tc>
          <w:tcPr>
            <w:tcW w:w="4621" w:type="dxa"/>
          </w:tcPr>
          <w:p w14:paraId="5656F939" w14:textId="614387DB" w:rsidR="00404522" w:rsidRPr="00404522" w:rsidRDefault="00404522" w:rsidP="004045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2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4621" w:type="dxa"/>
          </w:tcPr>
          <w:p w14:paraId="61A3E0E3" w14:textId="503BC010" w:rsidR="00404522" w:rsidRPr="00404522" w:rsidRDefault="00404522" w:rsidP="00404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FEEAC" w14:textId="77777777" w:rsidR="003C67A6" w:rsidRDefault="003C67A6" w:rsidP="003C67A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5FA85D" w14:textId="4D1A8506" w:rsidR="00404522" w:rsidRDefault="00C32509" w:rsidP="00C325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50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404522" w:rsidRPr="00C32509">
        <w:rPr>
          <w:rFonts w:ascii="Times New Roman" w:hAnsi="Times New Roman" w:cs="Times New Roman"/>
          <w:b/>
          <w:bCs/>
          <w:sz w:val="24"/>
          <w:szCs w:val="24"/>
        </w:rPr>
        <w:t>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775821" w14:paraId="53EA798E" w14:textId="77777777" w:rsidTr="00775821">
        <w:tc>
          <w:tcPr>
            <w:tcW w:w="9242" w:type="dxa"/>
          </w:tcPr>
          <w:p w14:paraId="4D65C2AE" w14:textId="5B24A88F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TOC \h \z \c "Figure"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 table of figures entries found.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775821" w14:paraId="50973A13" w14:textId="77777777" w:rsidTr="00775821">
        <w:tc>
          <w:tcPr>
            <w:tcW w:w="9242" w:type="dxa"/>
          </w:tcPr>
          <w:p w14:paraId="65462F73" w14:textId="77777777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5821" w14:paraId="77787773" w14:textId="77777777" w:rsidTr="00775821">
        <w:tc>
          <w:tcPr>
            <w:tcW w:w="9242" w:type="dxa"/>
          </w:tcPr>
          <w:p w14:paraId="549BC8F0" w14:textId="77777777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5821" w14:paraId="78380EBD" w14:textId="77777777" w:rsidTr="00775821">
        <w:tc>
          <w:tcPr>
            <w:tcW w:w="9242" w:type="dxa"/>
          </w:tcPr>
          <w:p w14:paraId="638B75EE" w14:textId="77777777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5821" w14:paraId="51D5AD8E" w14:textId="77777777" w:rsidTr="00775821">
        <w:tc>
          <w:tcPr>
            <w:tcW w:w="9242" w:type="dxa"/>
          </w:tcPr>
          <w:p w14:paraId="199A5C5A" w14:textId="77777777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5821" w14:paraId="1B7C9E0F" w14:textId="77777777" w:rsidTr="00775821">
        <w:tc>
          <w:tcPr>
            <w:tcW w:w="9242" w:type="dxa"/>
          </w:tcPr>
          <w:p w14:paraId="0D6FF7A8" w14:textId="77777777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5821" w14:paraId="1ED1B03B" w14:textId="77777777" w:rsidTr="00775821">
        <w:tc>
          <w:tcPr>
            <w:tcW w:w="9242" w:type="dxa"/>
          </w:tcPr>
          <w:p w14:paraId="16C85781" w14:textId="77777777" w:rsid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0E463E" w14:textId="77777777" w:rsidR="00775821" w:rsidRDefault="00775821" w:rsidP="007758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F4707" w14:textId="77777777" w:rsidR="00964EFD" w:rsidRDefault="00964EFD" w:rsidP="007758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D96B7" w14:textId="4F7C5713" w:rsidR="00C32509" w:rsidRDefault="00C32509" w:rsidP="00C325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509">
        <w:rPr>
          <w:rFonts w:ascii="Times New Roman" w:hAnsi="Times New Roman" w:cs="Times New Roman"/>
          <w:b/>
          <w:bCs/>
          <w:sz w:val="24"/>
          <w:szCs w:val="24"/>
        </w:rPr>
        <w:t xml:space="preserve">List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C32509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775821" w14:paraId="717F7411" w14:textId="77777777" w:rsidTr="00775821">
        <w:tc>
          <w:tcPr>
            <w:tcW w:w="9242" w:type="dxa"/>
          </w:tcPr>
          <w:p w14:paraId="06832DC4" w14:textId="34AFBF07" w:rsidR="00775821" w:rsidRPr="00775821" w:rsidRDefault="00775821" w:rsidP="00775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TOC \h \z \c "Table"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 table of figures entries found.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775821" w14:paraId="00FFE266" w14:textId="77777777" w:rsidTr="00775821">
        <w:tc>
          <w:tcPr>
            <w:tcW w:w="9242" w:type="dxa"/>
          </w:tcPr>
          <w:p w14:paraId="4194B566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821" w14:paraId="6D5946DC" w14:textId="77777777" w:rsidTr="00775821">
        <w:tc>
          <w:tcPr>
            <w:tcW w:w="9242" w:type="dxa"/>
          </w:tcPr>
          <w:p w14:paraId="739D1C72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821" w14:paraId="4A3B384E" w14:textId="77777777" w:rsidTr="00775821">
        <w:tc>
          <w:tcPr>
            <w:tcW w:w="9242" w:type="dxa"/>
          </w:tcPr>
          <w:p w14:paraId="15005EA2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821" w14:paraId="5FCF4FD6" w14:textId="77777777" w:rsidTr="00775821">
        <w:tc>
          <w:tcPr>
            <w:tcW w:w="9242" w:type="dxa"/>
          </w:tcPr>
          <w:p w14:paraId="5CEBDECD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821" w14:paraId="6228B55A" w14:textId="77777777" w:rsidTr="00775821">
        <w:tc>
          <w:tcPr>
            <w:tcW w:w="9242" w:type="dxa"/>
          </w:tcPr>
          <w:p w14:paraId="2F36BE21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821" w14:paraId="0B71A1E1" w14:textId="77777777" w:rsidTr="00775821">
        <w:tc>
          <w:tcPr>
            <w:tcW w:w="9242" w:type="dxa"/>
          </w:tcPr>
          <w:p w14:paraId="4EC234D5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821" w14:paraId="5DD4388E" w14:textId="77777777" w:rsidTr="00775821">
        <w:tc>
          <w:tcPr>
            <w:tcW w:w="9242" w:type="dxa"/>
          </w:tcPr>
          <w:p w14:paraId="215BE7B1" w14:textId="77777777" w:rsidR="00775821" w:rsidRDefault="00775821" w:rsidP="0077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CAE7E" w14:textId="77777777" w:rsidR="00964EFD" w:rsidRDefault="00964EFD" w:rsidP="00964EFD">
      <w:pPr>
        <w:rPr>
          <w:rFonts w:ascii="Times New Roman" w:hAnsi="Times New Roman" w:cs="Times New Roman"/>
          <w:b/>
          <w:bCs/>
          <w:sz w:val="24"/>
          <w:szCs w:val="24"/>
        </w:rPr>
        <w:sectPr w:rsidR="00964EFD" w:rsidSect="00E26F4E">
          <w:footerReference w:type="default" r:id="rId8"/>
          <w:pgSz w:w="11906" w:h="16838"/>
          <w:pgMar w:top="1440" w:right="1440" w:bottom="1440" w:left="1800" w:header="708" w:footer="708" w:gutter="0"/>
          <w:pgNumType w:fmt="numberInDash"/>
          <w:cols w:space="708"/>
          <w:docGrid w:linePitch="360"/>
        </w:sectPr>
      </w:pPr>
    </w:p>
    <w:p w14:paraId="30670CCA" w14:textId="71989457" w:rsidR="00C447E3" w:rsidRDefault="00165F55" w:rsidP="00C447E3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5F55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</w:p>
    <w:p w14:paraId="5CFDE3E7" w14:textId="77777777" w:rsidR="00DB3367" w:rsidRDefault="00DB3367" w:rsidP="00DB3367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CEA5E5C" w14:textId="04FF9B85" w:rsidR="00165F55" w:rsidRDefault="00C447E3" w:rsidP="00DB336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Somatic Hyper Mutations</w:t>
      </w:r>
    </w:p>
    <w:p w14:paraId="167AEE34" w14:textId="7075DB11" w:rsidR="0049585B" w:rsidRPr="00C132BA" w:rsidRDefault="0049585B" w:rsidP="005877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2BA">
        <w:rPr>
          <w:rFonts w:ascii="Times New Roman" w:hAnsi="Times New Roman" w:cs="Times New Roman"/>
          <w:sz w:val="24"/>
          <w:szCs w:val="24"/>
        </w:rPr>
        <w:t xml:space="preserve">The B cells </w:t>
      </w:r>
      <w:r w:rsidR="00C132BA" w:rsidRPr="00C132BA">
        <w:rPr>
          <w:rFonts w:ascii="Times New Roman" w:hAnsi="Times New Roman" w:cs="Times New Roman"/>
          <w:sz w:val="24"/>
          <w:szCs w:val="24"/>
        </w:rPr>
        <w:t>have the ability to express cell-surface receptors called as immunoglobins (Ig). These Ig consists of two heavy chains and two light chains. These polypeptides are encoded in three Ig loci, the heavy chain (</w:t>
      </w:r>
      <w:proofErr w:type="spellStart"/>
      <w:r w:rsidR="00C132BA" w:rsidRPr="00C132BA">
        <w:rPr>
          <w:rFonts w:ascii="Times New Roman" w:hAnsi="Times New Roman" w:cs="Times New Roman"/>
          <w:sz w:val="24"/>
          <w:szCs w:val="24"/>
        </w:rPr>
        <w:t>IgH</w:t>
      </w:r>
      <w:proofErr w:type="spellEnd"/>
      <w:r w:rsidR="00C132BA" w:rsidRPr="00C132BA">
        <w:rPr>
          <w:rFonts w:ascii="Times New Roman" w:hAnsi="Times New Roman" w:cs="Times New Roman"/>
          <w:sz w:val="24"/>
          <w:szCs w:val="24"/>
        </w:rPr>
        <w:t>), the κ-light chain (</w:t>
      </w:r>
      <w:proofErr w:type="spellStart"/>
      <w:r w:rsidR="00C132BA" w:rsidRPr="00C132BA">
        <w:rPr>
          <w:rFonts w:ascii="Times New Roman" w:hAnsi="Times New Roman" w:cs="Times New Roman"/>
          <w:sz w:val="24"/>
          <w:szCs w:val="24"/>
        </w:rPr>
        <w:t>Igκ</w:t>
      </w:r>
      <w:proofErr w:type="spellEnd"/>
      <w:r w:rsidR="00C132BA" w:rsidRPr="00C132BA">
        <w:rPr>
          <w:rFonts w:ascii="Times New Roman" w:hAnsi="Times New Roman" w:cs="Times New Roman"/>
          <w:sz w:val="24"/>
          <w:szCs w:val="24"/>
        </w:rPr>
        <w:t>)</w:t>
      </w:r>
      <w:r w:rsidR="00C132BA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132BA" w:rsidRPr="00C132BA">
        <w:rPr>
          <w:rFonts w:ascii="Times New Roman" w:hAnsi="Times New Roman" w:cs="Times New Roman"/>
          <w:sz w:val="24"/>
          <w:szCs w:val="24"/>
        </w:rPr>
        <w:t>λ-light chain (</w:t>
      </w:r>
      <w:proofErr w:type="spellStart"/>
      <w:r w:rsidR="00C132BA" w:rsidRPr="00C132BA">
        <w:rPr>
          <w:rFonts w:ascii="Times New Roman" w:hAnsi="Times New Roman" w:cs="Times New Roman"/>
          <w:sz w:val="24"/>
          <w:szCs w:val="24"/>
        </w:rPr>
        <w:t>Igλ</w:t>
      </w:r>
      <w:proofErr w:type="spellEnd"/>
      <w:r w:rsidR="00C132BA" w:rsidRPr="00C132BA">
        <w:rPr>
          <w:rFonts w:ascii="Times New Roman" w:hAnsi="Times New Roman" w:cs="Times New Roman"/>
          <w:sz w:val="24"/>
          <w:szCs w:val="24"/>
        </w:rPr>
        <w:t>)</w:t>
      </w:r>
      <w:r w:rsidR="00C132BA">
        <w:rPr>
          <w:rFonts w:ascii="Times New Roman" w:hAnsi="Times New Roman" w:cs="Times New Roman"/>
          <w:sz w:val="24"/>
          <w:szCs w:val="24"/>
        </w:rPr>
        <w:t>. These loci consist of variable and constant</w:t>
      </w:r>
      <w:r w:rsidR="00F22827">
        <w:rPr>
          <w:rFonts w:ascii="Times New Roman" w:hAnsi="Times New Roman" w:cs="Times New Roman"/>
          <w:sz w:val="24"/>
          <w:szCs w:val="24"/>
        </w:rPr>
        <w:t>(C)</w:t>
      </w:r>
      <w:r w:rsidR="00C132BA">
        <w:rPr>
          <w:rFonts w:ascii="Times New Roman" w:hAnsi="Times New Roman" w:cs="Times New Roman"/>
          <w:sz w:val="24"/>
          <w:szCs w:val="24"/>
        </w:rPr>
        <w:t xml:space="preserve"> regions. The variable region of heavy chain is composed of variable(V), diversity(D), and joining(J) genes. On the other hand, the light chain only has V and J genes</w:t>
      </w:r>
      <w:r w:rsidR="005648B0">
        <w:rPr>
          <w:rFonts w:ascii="Times New Roman" w:hAnsi="Times New Roman" w:cs="Times New Roman"/>
          <w:sz w:val="24"/>
          <w:szCs w:val="24"/>
        </w:rPr>
        <w:t xml:space="preserve"> (Odegard and Schatz, 2006)</w:t>
      </w:r>
      <w:r w:rsidR="00C132BA">
        <w:rPr>
          <w:rFonts w:ascii="Times New Roman" w:hAnsi="Times New Roman" w:cs="Times New Roman"/>
          <w:sz w:val="24"/>
          <w:szCs w:val="24"/>
        </w:rPr>
        <w:t>.</w:t>
      </w:r>
    </w:p>
    <w:p w14:paraId="7A79F7FB" w14:textId="2C945226" w:rsidR="00C132BA" w:rsidRDefault="005877F4" w:rsidP="005877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2BA">
        <w:rPr>
          <w:rFonts w:ascii="Times New Roman" w:hAnsi="Times New Roman" w:cs="Times New Roman"/>
          <w:sz w:val="24"/>
          <w:szCs w:val="24"/>
        </w:rPr>
        <w:t xml:space="preserve">Our Immune system have a wonderful system to produce </w:t>
      </w:r>
      <w:r w:rsidR="00C132BA" w:rsidRPr="00C132BA">
        <w:rPr>
          <w:rFonts w:ascii="Times New Roman" w:hAnsi="Times New Roman" w:cs="Times New Roman"/>
          <w:sz w:val="24"/>
          <w:szCs w:val="24"/>
        </w:rPr>
        <w:t>Ig</w:t>
      </w:r>
      <w:r w:rsidRPr="00C132BA">
        <w:rPr>
          <w:rFonts w:ascii="Times New Roman" w:hAnsi="Times New Roman" w:cs="Times New Roman"/>
          <w:sz w:val="24"/>
          <w:szCs w:val="24"/>
        </w:rPr>
        <w:t xml:space="preserve"> of high specific towards any foreign substance, also called as antigen. This ability is the result of somatic recombination of a small set of gene segments, this process is called V(D)J recombination. This process alone is able to produce around 10</w:t>
      </w:r>
      <w:r w:rsidRPr="00C132B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C132BA">
        <w:rPr>
          <w:rFonts w:ascii="Times New Roman" w:hAnsi="Times New Roman" w:cs="Times New Roman"/>
          <w:sz w:val="24"/>
          <w:szCs w:val="24"/>
        </w:rPr>
        <w:t xml:space="preserve"> different antibody specificities. </w:t>
      </w:r>
      <w:r w:rsidR="0049585B" w:rsidRPr="00C132BA">
        <w:rPr>
          <w:rFonts w:ascii="Times New Roman" w:hAnsi="Times New Roman" w:cs="Times New Roman"/>
          <w:sz w:val="24"/>
          <w:szCs w:val="24"/>
        </w:rPr>
        <w:t>But</w:t>
      </w:r>
      <w:r w:rsidRPr="00C132BA">
        <w:rPr>
          <w:rFonts w:ascii="Times New Roman" w:hAnsi="Times New Roman" w:cs="Times New Roman"/>
          <w:sz w:val="24"/>
          <w:szCs w:val="24"/>
        </w:rPr>
        <w:t xml:space="preserve"> the antibodies created by V(D)J recombination only bind to the antigens by </w:t>
      </w:r>
      <w:r w:rsidR="0049585B" w:rsidRPr="00C132BA">
        <w:rPr>
          <w:rFonts w:ascii="Times New Roman" w:hAnsi="Times New Roman" w:cs="Times New Roman"/>
          <w:sz w:val="24"/>
          <w:szCs w:val="24"/>
        </w:rPr>
        <w:t>modest affinity, there is a need to fine tune the resultant Ig</w:t>
      </w:r>
      <w:r w:rsidRPr="00C132BA">
        <w:rPr>
          <w:rFonts w:ascii="Times New Roman" w:hAnsi="Times New Roman" w:cs="Times New Roman"/>
          <w:sz w:val="24"/>
          <w:szCs w:val="24"/>
        </w:rPr>
        <w:t xml:space="preserve"> </w:t>
      </w:r>
      <w:r w:rsidR="0049585B" w:rsidRPr="00C132BA">
        <w:rPr>
          <w:rFonts w:ascii="Times New Roman" w:hAnsi="Times New Roman" w:cs="Times New Roman"/>
          <w:sz w:val="24"/>
          <w:szCs w:val="24"/>
        </w:rPr>
        <w:t>to make it bind to the antigens with high affinity and specific</w:t>
      </w:r>
      <w:r w:rsidR="005648B0">
        <w:rPr>
          <w:rFonts w:ascii="Times New Roman" w:hAnsi="Times New Roman" w:cs="Times New Roman"/>
          <w:sz w:val="24"/>
          <w:szCs w:val="24"/>
        </w:rPr>
        <w:t xml:space="preserve"> (</w:t>
      </w:r>
      <w:r w:rsidR="005648B0" w:rsidRPr="00C0090A">
        <w:rPr>
          <w:rFonts w:ascii="Times New Roman" w:hAnsi="Times New Roman" w:cs="Times New Roman"/>
          <w:sz w:val="24"/>
          <w:szCs w:val="24"/>
        </w:rPr>
        <w:t>Papavasiliou</w:t>
      </w:r>
      <w:r w:rsidR="005648B0">
        <w:rPr>
          <w:rFonts w:ascii="Times New Roman" w:hAnsi="Times New Roman" w:cs="Times New Roman"/>
          <w:sz w:val="24"/>
          <w:szCs w:val="24"/>
        </w:rPr>
        <w:t xml:space="preserve"> and Schatz, 2002)</w:t>
      </w:r>
      <w:r w:rsidR="0049585B" w:rsidRPr="00C132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021C1" w14:textId="6A2B9F28" w:rsidR="00C447E3" w:rsidRDefault="00C132BA" w:rsidP="00C132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diversification of Ig is caused due to two distinct diversification processes, class switch </w:t>
      </w:r>
      <w:r w:rsidR="00F22827">
        <w:rPr>
          <w:rFonts w:ascii="Times New Roman" w:hAnsi="Times New Roman" w:cs="Times New Roman"/>
          <w:sz w:val="24"/>
          <w:szCs w:val="24"/>
        </w:rPr>
        <w:t>recombination (</w:t>
      </w:r>
      <w:r>
        <w:rPr>
          <w:rFonts w:ascii="Times New Roman" w:hAnsi="Times New Roman" w:cs="Times New Roman"/>
          <w:sz w:val="24"/>
          <w:szCs w:val="24"/>
        </w:rPr>
        <w:t xml:space="preserve">CSR) where the C region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IgH</w:t>
      </w:r>
      <w:proofErr w:type="spellEnd"/>
      <w:r w:rsidR="00F22827">
        <w:rPr>
          <w:rFonts w:ascii="Times New Roman" w:hAnsi="Times New Roman" w:cs="Times New Roman"/>
          <w:sz w:val="24"/>
          <w:szCs w:val="24"/>
        </w:rPr>
        <w:t xml:space="preserve"> changes due to recombination of switch (S) regions, and the somatic hyper mutations (SHM)</w:t>
      </w:r>
      <w:r w:rsidR="005648B0">
        <w:rPr>
          <w:rFonts w:ascii="Times New Roman" w:hAnsi="Times New Roman" w:cs="Times New Roman"/>
          <w:sz w:val="24"/>
          <w:szCs w:val="24"/>
        </w:rPr>
        <w:t xml:space="preserve"> (Odegard and Schatz, 2006)</w:t>
      </w:r>
      <w:r w:rsidR="00F22827">
        <w:rPr>
          <w:rFonts w:ascii="Times New Roman" w:hAnsi="Times New Roman" w:cs="Times New Roman"/>
          <w:sz w:val="24"/>
          <w:szCs w:val="24"/>
        </w:rPr>
        <w:t>.</w:t>
      </w:r>
    </w:p>
    <w:p w14:paraId="7D119F44" w14:textId="57BDB1AF" w:rsidR="00F22827" w:rsidRPr="00C132BA" w:rsidRDefault="00F22827" w:rsidP="00D54C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SHM </w:t>
      </w:r>
      <w:r w:rsidR="00DD68FD">
        <w:rPr>
          <w:rFonts w:ascii="Times New Roman" w:hAnsi="Times New Roman" w:cs="Times New Roman"/>
          <w:sz w:val="24"/>
          <w:szCs w:val="24"/>
        </w:rPr>
        <w:t>introduces point mutations on the variable regions, the antibodies with higher affinity for the antigen will proliferate and survive. With successive cycles of mutations and proliferation of selected B cells, this results in high affinity antibodies</w:t>
      </w:r>
      <w:r w:rsidR="00677984">
        <w:rPr>
          <w:rFonts w:ascii="Times New Roman" w:hAnsi="Times New Roman" w:cs="Times New Roman"/>
          <w:sz w:val="24"/>
          <w:szCs w:val="24"/>
        </w:rPr>
        <w:t xml:space="preserve">. This </w:t>
      </w:r>
      <w:r w:rsidR="00677984">
        <w:rPr>
          <w:rFonts w:ascii="Times New Roman" w:hAnsi="Times New Roman" w:cs="Times New Roman"/>
          <w:sz w:val="24"/>
          <w:szCs w:val="24"/>
        </w:rPr>
        <w:lastRenderedPageBreak/>
        <w:t>process is called affinity maturation</w:t>
      </w:r>
      <w:r w:rsidR="00824A3A">
        <w:rPr>
          <w:rFonts w:ascii="Times New Roman" w:hAnsi="Times New Roman" w:cs="Times New Roman"/>
          <w:sz w:val="24"/>
          <w:szCs w:val="24"/>
        </w:rPr>
        <w:t xml:space="preserve"> (</w:t>
      </w:r>
      <w:r w:rsidR="00824A3A" w:rsidRPr="00C0090A">
        <w:rPr>
          <w:rFonts w:ascii="Times New Roman" w:hAnsi="Times New Roman" w:cs="Times New Roman"/>
          <w:sz w:val="24"/>
          <w:szCs w:val="24"/>
        </w:rPr>
        <w:t>Papavasiliou</w:t>
      </w:r>
      <w:r w:rsidR="00824A3A">
        <w:rPr>
          <w:rFonts w:ascii="Times New Roman" w:hAnsi="Times New Roman" w:cs="Times New Roman"/>
          <w:sz w:val="24"/>
          <w:szCs w:val="24"/>
        </w:rPr>
        <w:t xml:space="preserve"> and Schatz, 2002)</w:t>
      </w:r>
      <w:r w:rsidR="00677984">
        <w:rPr>
          <w:rFonts w:ascii="Times New Roman" w:hAnsi="Times New Roman" w:cs="Times New Roman"/>
          <w:sz w:val="24"/>
          <w:szCs w:val="24"/>
        </w:rPr>
        <w:t xml:space="preserve">. </w:t>
      </w:r>
      <w:r w:rsidR="00D54CAE">
        <w:rPr>
          <w:rFonts w:ascii="Times New Roman" w:hAnsi="Times New Roman" w:cs="Times New Roman"/>
          <w:sz w:val="24"/>
          <w:szCs w:val="24"/>
        </w:rPr>
        <w:t>The mutations in SHM are mainly point mutations, but insertions and deletions are also observed sometimes</w:t>
      </w:r>
      <w:r w:rsidR="00824A3A">
        <w:rPr>
          <w:rFonts w:ascii="Times New Roman" w:hAnsi="Times New Roman" w:cs="Times New Roman"/>
          <w:sz w:val="24"/>
          <w:szCs w:val="24"/>
        </w:rPr>
        <w:t xml:space="preserve"> (Odegard and Schatz, 2006)</w:t>
      </w:r>
      <w:r w:rsidR="00D54CAE">
        <w:rPr>
          <w:rFonts w:ascii="Times New Roman" w:hAnsi="Times New Roman" w:cs="Times New Roman"/>
          <w:sz w:val="24"/>
          <w:szCs w:val="24"/>
        </w:rPr>
        <w:t>. For my model, I have only taken point mutations into considerations, on the peptide level rather than gene level</w:t>
      </w:r>
      <w:r w:rsidR="00824A3A">
        <w:rPr>
          <w:rFonts w:ascii="Times New Roman" w:hAnsi="Times New Roman" w:cs="Times New Roman"/>
          <w:sz w:val="24"/>
          <w:szCs w:val="24"/>
        </w:rPr>
        <w:t>.</w:t>
      </w:r>
    </w:p>
    <w:p w14:paraId="28CFEED0" w14:textId="612552C0" w:rsidR="00C447E3" w:rsidRDefault="00C447E3" w:rsidP="00DB336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Immunotherapy and Pembrolizumab</w:t>
      </w:r>
    </w:p>
    <w:p w14:paraId="789DFC52" w14:textId="77777777" w:rsidR="00F0003D" w:rsidRDefault="00F0003D" w:rsidP="00F0003D">
      <w:pPr>
        <w:pStyle w:val="ListParagraph"/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Immunotherapy is the ability to utilize a patient’s immune system to target</w:t>
      </w:r>
    </w:p>
    <w:p w14:paraId="20241C95" w14:textId="0B8EAF6D" w:rsidR="00F0003D" w:rsidRDefault="00F0003D" w:rsidP="00F0003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003D">
        <w:rPr>
          <w:rFonts w:ascii="Times New Roman" w:hAnsi="Times New Roman" w:cs="Times New Roman"/>
          <w:sz w:val="24"/>
          <w:szCs w:val="24"/>
        </w:rPr>
        <w:t xml:space="preserve">cancer has resulted in many novel therapeutic ways. But even though these approaches are useful in many cases </w:t>
      </w:r>
      <w:r w:rsidR="0075684E">
        <w:rPr>
          <w:rFonts w:ascii="Times New Roman" w:hAnsi="Times New Roman" w:cs="Times New Roman"/>
          <w:sz w:val="24"/>
          <w:szCs w:val="24"/>
        </w:rPr>
        <w:t xml:space="preserve">there are still </w:t>
      </w:r>
      <w:r w:rsidR="005F5446">
        <w:rPr>
          <w:rFonts w:ascii="Times New Roman" w:hAnsi="Times New Roman" w:cs="Times New Roman"/>
          <w:sz w:val="24"/>
          <w:szCs w:val="24"/>
        </w:rPr>
        <w:t xml:space="preserve">many challenges in the clinical scenarios. </w:t>
      </w:r>
    </w:p>
    <w:p w14:paraId="3EADDC44" w14:textId="4912EF07" w:rsidR="005F5446" w:rsidRDefault="005F5446" w:rsidP="00F0003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tumor-host interactions are heterogenous and based on these interactions the immunotherapy responsiveness can differ. The tumor microenvironment (TME), can affect the immunotherapeutic response and the immune evasion. </w:t>
      </w:r>
    </w:p>
    <w:p w14:paraId="67773F5F" w14:textId="27DF9734" w:rsidR="005F5446" w:rsidRDefault="005F5446" w:rsidP="00F0003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is multiple type of immunotherapies used currently. These are immune checkpoint inhibition (ICI), adoptive cellular therapy (CAR T-cell therapy) and cancer vaccination. Pembrolizumab comes under the ICI, thus let us understand it in more details.</w:t>
      </w:r>
    </w:p>
    <w:p w14:paraId="0A906B8D" w14:textId="42DC002E" w:rsidR="005F5446" w:rsidRDefault="005F5446" w:rsidP="00F0003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2681">
        <w:rPr>
          <w:rFonts w:ascii="Times New Roman" w:hAnsi="Times New Roman" w:cs="Times New Roman"/>
          <w:sz w:val="24"/>
          <w:szCs w:val="24"/>
        </w:rPr>
        <w:t xml:space="preserve">The T cells contain evolutionarily conserved regulatory </w:t>
      </w:r>
      <w:r w:rsidR="00AA1168">
        <w:rPr>
          <w:rFonts w:ascii="Times New Roman" w:hAnsi="Times New Roman" w:cs="Times New Roman"/>
          <w:sz w:val="24"/>
          <w:szCs w:val="24"/>
        </w:rPr>
        <w:t xml:space="preserve">markers that are like checkpoints to regulate activation of T cells. After the early activation, the T cells upregulate the inhibitory receptor </w:t>
      </w:r>
      <w:r w:rsidR="00AA1168" w:rsidRPr="00AA1168">
        <w:rPr>
          <w:rFonts w:ascii="Times New Roman" w:hAnsi="Times New Roman" w:cs="Times New Roman"/>
          <w:sz w:val="24"/>
          <w:szCs w:val="24"/>
        </w:rPr>
        <w:t>cytotoxic T lymphocyte antigen 4 (CTLA4)</w:t>
      </w:r>
      <w:r w:rsidR="00AA1168">
        <w:rPr>
          <w:rFonts w:ascii="Times New Roman" w:hAnsi="Times New Roman" w:cs="Times New Roman"/>
          <w:sz w:val="24"/>
          <w:szCs w:val="24"/>
        </w:rPr>
        <w:t xml:space="preserve"> and then after </w:t>
      </w:r>
      <w:r w:rsidR="00AA1168" w:rsidRPr="00AA1168">
        <w:rPr>
          <w:rFonts w:ascii="Times New Roman" w:hAnsi="Times New Roman" w:cs="Times New Roman"/>
          <w:sz w:val="24"/>
          <w:szCs w:val="24"/>
        </w:rPr>
        <w:t>programmed cell death 1 (PD-1)</w:t>
      </w:r>
      <w:r w:rsidR="00AA1168">
        <w:rPr>
          <w:rFonts w:ascii="Times New Roman" w:hAnsi="Times New Roman" w:cs="Times New Roman"/>
          <w:sz w:val="24"/>
          <w:szCs w:val="24"/>
        </w:rPr>
        <w:t xml:space="preserve"> which bind to ligands </w:t>
      </w:r>
      <w:r w:rsidR="00AA1168" w:rsidRPr="00AA1168">
        <w:rPr>
          <w:rFonts w:ascii="Times New Roman" w:hAnsi="Times New Roman" w:cs="Times New Roman"/>
          <w:sz w:val="24"/>
          <w:szCs w:val="24"/>
        </w:rPr>
        <w:t>B7-1, B7-2 and PD-L1 or PD-L2</w:t>
      </w:r>
      <w:r w:rsidR="00AA1168">
        <w:rPr>
          <w:rFonts w:ascii="Times New Roman" w:hAnsi="Times New Roman" w:cs="Times New Roman"/>
          <w:sz w:val="24"/>
          <w:szCs w:val="24"/>
        </w:rPr>
        <w:t>. These ligands are presented by tumor cells</w:t>
      </w:r>
      <w:r w:rsidR="00AA1168" w:rsidRPr="00AA1168">
        <w:rPr>
          <w:rFonts w:ascii="Times New Roman" w:hAnsi="Times New Roman" w:cs="Times New Roman"/>
          <w:sz w:val="24"/>
          <w:szCs w:val="24"/>
        </w:rPr>
        <w:t>, myeloid cells</w:t>
      </w:r>
      <w:r w:rsidR="00AA1168">
        <w:rPr>
          <w:rFonts w:ascii="Times New Roman" w:hAnsi="Times New Roman" w:cs="Times New Roman"/>
          <w:sz w:val="24"/>
          <w:szCs w:val="24"/>
        </w:rPr>
        <w:t>,</w:t>
      </w:r>
      <w:r w:rsidR="00AA1168" w:rsidRPr="00AA1168">
        <w:rPr>
          <w:rFonts w:ascii="Times New Roman" w:hAnsi="Times New Roman" w:cs="Times New Roman"/>
          <w:sz w:val="24"/>
          <w:szCs w:val="24"/>
        </w:rPr>
        <w:t xml:space="preserve"> regulatory T cells (Tregs), and antigen-presenting cells (APCs), which </w:t>
      </w:r>
      <w:r w:rsidR="00AA1168">
        <w:rPr>
          <w:rFonts w:ascii="Times New Roman" w:hAnsi="Times New Roman" w:cs="Times New Roman"/>
          <w:sz w:val="24"/>
          <w:szCs w:val="24"/>
        </w:rPr>
        <w:t>reduce the</w:t>
      </w:r>
      <w:r w:rsidR="00AA1168" w:rsidRPr="00AA1168">
        <w:rPr>
          <w:rFonts w:ascii="Times New Roman" w:hAnsi="Times New Roman" w:cs="Times New Roman"/>
          <w:sz w:val="24"/>
          <w:szCs w:val="24"/>
        </w:rPr>
        <w:t xml:space="preserve"> cytotoxic T-cell activation, resulting in immune suppression and tumor growth. </w:t>
      </w:r>
      <w:r w:rsidR="00AA1168">
        <w:rPr>
          <w:rFonts w:ascii="Times New Roman" w:hAnsi="Times New Roman" w:cs="Times New Roman"/>
          <w:sz w:val="24"/>
          <w:szCs w:val="24"/>
        </w:rPr>
        <w:t>But after</w:t>
      </w:r>
      <w:r w:rsidR="00AA1168" w:rsidRPr="00AA1168">
        <w:rPr>
          <w:rFonts w:ascii="Times New Roman" w:hAnsi="Times New Roman" w:cs="Times New Roman"/>
          <w:sz w:val="24"/>
          <w:szCs w:val="24"/>
        </w:rPr>
        <w:t xml:space="preserve"> treatment with </w:t>
      </w:r>
      <w:r w:rsidR="00AA1168">
        <w:rPr>
          <w:rFonts w:ascii="Times New Roman" w:hAnsi="Times New Roman" w:cs="Times New Roman"/>
          <w:sz w:val="24"/>
          <w:szCs w:val="24"/>
        </w:rPr>
        <w:t>ICI</w:t>
      </w:r>
      <w:r w:rsidR="00AA1168" w:rsidRPr="00AA1168">
        <w:rPr>
          <w:rFonts w:ascii="Times New Roman" w:hAnsi="Times New Roman" w:cs="Times New Roman"/>
          <w:sz w:val="24"/>
          <w:szCs w:val="24"/>
        </w:rPr>
        <w:t>, inhibition is released and cancer cells are targeted and destroyed by the primed and activated cytotoxic T cells</w:t>
      </w:r>
      <w:r w:rsidR="00AA1168">
        <w:rPr>
          <w:rFonts w:ascii="Times New Roman" w:hAnsi="Times New Roman" w:cs="Times New Roman"/>
          <w:sz w:val="24"/>
          <w:szCs w:val="24"/>
        </w:rPr>
        <w:t>.</w:t>
      </w:r>
    </w:p>
    <w:p w14:paraId="4B54CC59" w14:textId="4FC71B86" w:rsidR="00AA1168" w:rsidRPr="00F0003D" w:rsidRDefault="00AA1168" w:rsidP="00F0003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Pembrolizumab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pembro</w:t>
      </w:r>
      <w:proofErr w:type="spellEnd"/>
      <w:r>
        <w:rPr>
          <w:rFonts w:ascii="Times New Roman" w:hAnsi="Times New Roman" w:cs="Times New Roman"/>
          <w:sz w:val="24"/>
          <w:szCs w:val="24"/>
        </w:rPr>
        <w:t>), a IgG4 anti PD1 checkpoint inhibitor antibody</w:t>
      </w:r>
      <w:r w:rsidR="00066F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one of the first FDA-approved therap</w:t>
      </w:r>
      <w:r w:rsidR="00066F9F">
        <w:rPr>
          <w:rFonts w:ascii="Times New Roman" w:hAnsi="Times New Roman" w:cs="Times New Roman"/>
          <w:sz w:val="24"/>
          <w:szCs w:val="24"/>
        </w:rPr>
        <w:t xml:space="preserve">y for melanoma. </w:t>
      </w:r>
      <w:proofErr w:type="spellStart"/>
      <w:r w:rsidR="00066F9F">
        <w:rPr>
          <w:rFonts w:ascii="Times New Roman" w:hAnsi="Times New Roman" w:cs="Times New Roman"/>
          <w:sz w:val="24"/>
          <w:szCs w:val="24"/>
        </w:rPr>
        <w:t>Pembro</w:t>
      </w:r>
      <w:proofErr w:type="spellEnd"/>
      <w:r w:rsidR="00066F9F">
        <w:rPr>
          <w:rFonts w:ascii="Times New Roman" w:hAnsi="Times New Roman" w:cs="Times New Roman"/>
          <w:sz w:val="24"/>
          <w:szCs w:val="24"/>
        </w:rPr>
        <w:t xml:space="preserve"> was very successful in the melanoma patients and is still used in ICI therapy. I am using pembrolizumab as a model IgG antibody to perform SHM and possibly find a higher affinity antibody (Peterson et al., 2022).</w:t>
      </w:r>
    </w:p>
    <w:p w14:paraId="4A41D47A" w14:textId="73419944" w:rsidR="00C447E3" w:rsidRDefault="00C447E3" w:rsidP="00DB336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Binding Affinity</w:t>
      </w:r>
    </w:p>
    <w:p w14:paraId="296BBAE0" w14:textId="12DB3DDE" w:rsidR="00C447E3" w:rsidRDefault="001D5ACC" w:rsidP="001D5ACC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us to evaluate the antibody and antigen interactions quantitatively and qualitatively and to do that we need to understand the type of interactions which happen between Ab-Ag and their binding affinity. </w:t>
      </w:r>
    </w:p>
    <w:p w14:paraId="46696824" w14:textId="61D9B379" w:rsidR="000E1D07" w:rsidRDefault="004729E0" w:rsidP="00635017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affinity can be determined experimentally, but it isn’t feasible to do so, thus we use computational methods to estimate binding affinities</w:t>
      </w:r>
      <w:r w:rsidR="00635017">
        <w:rPr>
          <w:rFonts w:ascii="Times New Roman" w:hAnsi="Times New Roman" w:cs="Times New Roman"/>
          <w:sz w:val="24"/>
          <w:szCs w:val="24"/>
        </w:rPr>
        <w:t xml:space="preserve">. </w:t>
      </w:r>
      <w:r w:rsidR="00F77A2E">
        <w:rPr>
          <w:rFonts w:ascii="Times New Roman" w:hAnsi="Times New Roman" w:cs="Times New Roman"/>
          <w:sz w:val="24"/>
          <w:szCs w:val="24"/>
        </w:rPr>
        <w:t>To choose which method is best for our use depends on: time taken to estimate</w:t>
      </w:r>
      <w:r w:rsidR="00635017">
        <w:rPr>
          <w:rFonts w:ascii="Times New Roman" w:hAnsi="Times New Roman" w:cs="Times New Roman"/>
          <w:sz w:val="24"/>
          <w:szCs w:val="24"/>
        </w:rPr>
        <w:t xml:space="preserve"> binding affinity</w:t>
      </w:r>
      <w:r w:rsidR="00F77A2E">
        <w:rPr>
          <w:rFonts w:ascii="Times New Roman" w:hAnsi="Times New Roman" w:cs="Times New Roman"/>
          <w:sz w:val="24"/>
          <w:szCs w:val="24"/>
        </w:rPr>
        <w:t xml:space="preserve">, </w:t>
      </w:r>
      <w:r w:rsidR="00F77A2E" w:rsidRPr="00F77A2E">
        <w:rPr>
          <w:rFonts w:ascii="Times New Roman" w:hAnsi="Times New Roman" w:cs="Times New Roman"/>
          <w:sz w:val="24"/>
          <w:szCs w:val="24"/>
        </w:rPr>
        <w:t>accessibility</w:t>
      </w:r>
      <w:r w:rsidR="00F77A2E">
        <w:rPr>
          <w:rFonts w:ascii="Times New Roman" w:hAnsi="Times New Roman" w:cs="Times New Roman"/>
          <w:sz w:val="24"/>
          <w:szCs w:val="24"/>
        </w:rPr>
        <w:t xml:space="preserve"> of the method (if it is available via web-server or can be installed on local machines), accuracy and relevance of the method</w:t>
      </w:r>
      <w:r w:rsidR="00635017">
        <w:rPr>
          <w:rFonts w:ascii="Times New Roman" w:hAnsi="Times New Roman" w:cs="Times New Roman"/>
          <w:sz w:val="24"/>
          <w:szCs w:val="24"/>
        </w:rPr>
        <w:t>,</w:t>
      </w:r>
      <w:r w:rsidR="00F77A2E">
        <w:rPr>
          <w:rFonts w:ascii="Times New Roman" w:hAnsi="Times New Roman" w:cs="Times New Roman"/>
          <w:sz w:val="24"/>
          <w:szCs w:val="24"/>
        </w:rPr>
        <w:t xml:space="preserve"> and the metadata provided by the method. I </w:t>
      </w:r>
      <w:r w:rsidR="00A77A1A">
        <w:rPr>
          <w:rFonts w:ascii="Times New Roman" w:hAnsi="Times New Roman" w:cs="Times New Roman"/>
          <w:sz w:val="24"/>
          <w:szCs w:val="24"/>
        </w:rPr>
        <w:t>compared multiple methods including PRODIGY (Xue L et al., 2016), LISA</w:t>
      </w:r>
      <w:r w:rsidR="00D733A8">
        <w:rPr>
          <w:rFonts w:ascii="Times New Roman" w:hAnsi="Times New Roman" w:cs="Times New Roman"/>
          <w:sz w:val="24"/>
          <w:szCs w:val="24"/>
        </w:rPr>
        <w:t xml:space="preserve"> </w:t>
      </w:r>
      <w:r w:rsidR="00A77A1A">
        <w:rPr>
          <w:rFonts w:ascii="Times New Roman" w:hAnsi="Times New Roman" w:cs="Times New Roman"/>
          <w:sz w:val="24"/>
          <w:szCs w:val="24"/>
        </w:rPr>
        <w:t>(</w:t>
      </w:r>
      <w:r w:rsidR="00D733A8" w:rsidRPr="00D733A8">
        <w:rPr>
          <w:rFonts w:ascii="Times New Roman" w:hAnsi="Times New Roman" w:cs="Times New Roman"/>
          <w:sz w:val="24"/>
          <w:szCs w:val="24"/>
        </w:rPr>
        <w:t>Raucci R</w:t>
      </w:r>
      <w:r w:rsidR="00D733A8">
        <w:rPr>
          <w:rFonts w:ascii="Times New Roman" w:hAnsi="Times New Roman" w:cs="Times New Roman"/>
          <w:sz w:val="24"/>
          <w:szCs w:val="24"/>
        </w:rPr>
        <w:t xml:space="preserve"> et al.,2018</w:t>
      </w:r>
      <w:r w:rsidR="00A77A1A">
        <w:rPr>
          <w:rFonts w:ascii="Times New Roman" w:hAnsi="Times New Roman" w:cs="Times New Roman"/>
          <w:sz w:val="24"/>
          <w:szCs w:val="24"/>
        </w:rPr>
        <w:t>), CSM-AB</w:t>
      </w:r>
      <w:r w:rsidR="00D733A8">
        <w:rPr>
          <w:rFonts w:ascii="Times New Roman" w:hAnsi="Times New Roman" w:cs="Times New Roman"/>
          <w:sz w:val="24"/>
          <w:szCs w:val="24"/>
        </w:rPr>
        <w:t xml:space="preserve"> (</w:t>
      </w:r>
      <w:r w:rsidR="00D733A8" w:rsidRPr="00D733A8">
        <w:rPr>
          <w:rFonts w:ascii="Times New Roman" w:hAnsi="Times New Roman" w:cs="Times New Roman"/>
          <w:sz w:val="24"/>
          <w:szCs w:val="24"/>
        </w:rPr>
        <w:t>Myung Y</w:t>
      </w:r>
      <w:r w:rsidR="00D733A8">
        <w:rPr>
          <w:rFonts w:ascii="Times New Roman" w:hAnsi="Times New Roman" w:cs="Times New Roman"/>
          <w:sz w:val="24"/>
          <w:szCs w:val="24"/>
        </w:rPr>
        <w:t xml:space="preserve"> et al., 2022)</w:t>
      </w:r>
      <w:r w:rsidR="00A77A1A">
        <w:rPr>
          <w:rFonts w:ascii="Times New Roman" w:hAnsi="Times New Roman" w:cs="Times New Roman"/>
          <w:sz w:val="24"/>
          <w:szCs w:val="24"/>
        </w:rPr>
        <w:t>, AREA-AFFINITY</w:t>
      </w:r>
      <w:r w:rsidR="00D733A8">
        <w:rPr>
          <w:rFonts w:ascii="Times New Roman" w:hAnsi="Times New Roman" w:cs="Times New Roman"/>
          <w:sz w:val="24"/>
          <w:szCs w:val="24"/>
        </w:rPr>
        <w:t xml:space="preserve"> (</w:t>
      </w:r>
      <w:r w:rsidR="000E1D07">
        <w:rPr>
          <w:rFonts w:ascii="Times New Roman" w:hAnsi="Times New Roman" w:cs="Times New Roman"/>
          <w:sz w:val="24"/>
          <w:szCs w:val="24"/>
        </w:rPr>
        <w:t>Yang Y et al, 2023</w:t>
      </w:r>
      <w:r w:rsidR="00D733A8">
        <w:rPr>
          <w:rFonts w:ascii="Times New Roman" w:hAnsi="Times New Roman" w:cs="Times New Roman"/>
          <w:sz w:val="24"/>
          <w:szCs w:val="24"/>
        </w:rPr>
        <w:t>)</w:t>
      </w:r>
      <w:r w:rsidR="00A77A1A">
        <w:rPr>
          <w:rFonts w:ascii="Times New Roman" w:hAnsi="Times New Roman" w:cs="Times New Roman"/>
          <w:sz w:val="24"/>
          <w:szCs w:val="24"/>
        </w:rPr>
        <w:t xml:space="preserve"> and DG-A</w:t>
      </w:r>
      <w:r w:rsidR="000E1D07">
        <w:rPr>
          <w:rFonts w:ascii="Times New Roman" w:hAnsi="Times New Roman" w:cs="Times New Roman"/>
          <w:sz w:val="24"/>
          <w:szCs w:val="24"/>
        </w:rPr>
        <w:t>ffinity (Yuan Y et al,2023)</w:t>
      </w:r>
      <w:r w:rsidR="00A77A1A">
        <w:rPr>
          <w:rFonts w:ascii="Times New Roman" w:hAnsi="Times New Roman" w:cs="Times New Roman"/>
          <w:sz w:val="24"/>
          <w:szCs w:val="24"/>
        </w:rPr>
        <w:t xml:space="preserve"> by literature review and comparing them based on the parameters mentioned before. </w:t>
      </w:r>
    </w:p>
    <w:p w14:paraId="64760FC7" w14:textId="14FA4B5D" w:rsidR="004729E0" w:rsidRDefault="000E1D07" w:rsidP="00F14EB9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PRODIGY uses a linear model consisting of type of inter-molecular non covalent contacts and also non interacting surfaces (NIS) to predict the binding affinity. LISA utilizes a non-linear model to estimate the protein-protein interactions</w:t>
      </w:r>
      <w:r w:rsidR="006350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8D7">
        <w:rPr>
          <w:rFonts w:ascii="Times New Roman" w:hAnsi="Times New Roman" w:cs="Times New Roman"/>
          <w:sz w:val="24"/>
          <w:szCs w:val="24"/>
        </w:rPr>
        <w:t>Both tools</w:t>
      </w:r>
      <w:r w:rsidR="00635017">
        <w:rPr>
          <w:rFonts w:ascii="Times New Roman" w:hAnsi="Times New Roman" w:cs="Times New Roman"/>
          <w:sz w:val="24"/>
          <w:szCs w:val="24"/>
        </w:rPr>
        <w:t xml:space="preserve"> considered </w:t>
      </w:r>
      <w:r w:rsidR="005E38D7">
        <w:rPr>
          <w:rFonts w:ascii="Times New Roman" w:hAnsi="Times New Roman" w:cs="Times New Roman"/>
          <w:sz w:val="24"/>
          <w:szCs w:val="24"/>
        </w:rPr>
        <w:t xml:space="preserve">good for </w:t>
      </w:r>
      <w:r w:rsidR="00635017">
        <w:rPr>
          <w:rFonts w:ascii="Times New Roman" w:hAnsi="Times New Roman" w:cs="Times New Roman"/>
          <w:sz w:val="24"/>
          <w:szCs w:val="24"/>
        </w:rPr>
        <w:t>protein-protein interactions (PPI) (Yang Y et al, 2023)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14EB9">
        <w:rPr>
          <w:rFonts w:ascii="Times New Roman" w:hAnsi="Times New Roman" w:cs="Times New Roman"/>
          <w:sz w:val="24"/>
          <w:szCs w:val="24"/>
        </w:rPr>
        <w:t xml:space="preserve"> They are locally installable and fast</w:t>
      </w:r>
      <w:r w:rsidR="00FA1C91">
        <w:rPr>
          <w:rFonts w:ascii="Times New Roman" w:hAnsi="Times New Roman" w:cs="Times New Roman"/>
          <w:sz w:val="24"/>
          <w:szCs w:val="24"/>
        </w:rPr>
        <w:t xml:space="preserve">. But LISA has not been maintained and </w:t>
      </w:r>
      <w:r w:rsidR="00F14EB9">
        <w:rPr>
          <w:rFonts w:ascii="Times New Roman" w:hAnsi="Times New Roman" w:cs="Times New Roman"/>
          <w:sz w:val="24"/>
          <w:szCs w:val="24"/>
        </w:rPr>
        <w:t>not dependable for future</w:t>
      </w:r>
      <w:r w:rsidR="00FA1C91">
        <w:rPr>
          <w:rFonts w:ascii="Times New Roman" w:hAnsi="Times New Roman" w:cs="Times New Roman"/>
          <w:sz w:val="24"/>
          <w:szCs w:val="24"/>
        </w:rPr>
        <w:t>. PRODIGY is maintained (</w:t>
      </w:r>
      <w:hyperlink r:id="rId9" w:history="1">
        <w:r w:rsidR="00FA1C91" w:rsidRPr="00C721E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https://github.com/haddocking/prodigy</w:t>
        </w:r>
      </w:hyperlink>
      <w:r w:rsidR="00FA1C91">
        <w:rPr>
          <w:rFonts w:ascii="Times New Roman" w:hAnsi="Times New Roman" w:cs="Times New Roman"/>
          <w:sz w:val="24"/>
          <w:szCs w:val="24"/>
        </w:rPr>
        <w:t xml:space="preserve">) and also provides metadata on type of contacts the proteins are making. </w:t>
      </w:r>
    </w:p>
    <w:p w14:paraId="4689C9FA" w14:textId="77777777" w:rsidR="00AE42EB" w:rsidRDefault="00AE42EB" w:rsidP="00AE42EB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B106B" wp14:editId="0BB17C51">
            <wp:extent cx="5083628" cy="5288357"/>
            <wp:effectExtent l="0" t="0" r="0" b="0"/>
            <wp:docPr id="211965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504e86f-7fff-70e2-2175-67811f864e8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676" cy="53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2872" w14:textId="28B16001" w:rsidR="00AE42EB" w:rsidRDefault="00AE42EB" w:rsidP="00AE42E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5017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63501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Performance of different methods used in AREA-AFFINITY along with CSM-AB, PRODIGY and LISA. </w:t>
      </w:r>
      <w:r w:rsidRPr="0063501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For protein-protein interaction methods. </w:t>
      </w:r>
      <w:r w:rsidRPr="00635017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For Ab-Ag models. (Yang Y et al, 2023).</w:t>
      </w:r>
    </w:p>
    <w:p w14:paraId="25C15A1A" w14:textId="77777777" w:rsidR="005E38D7" w:rsidRPr="00AE42EB" w:rsidRDefault="005E38D7" w:rsidP="00AE42E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F05A25" w14:textId="77777777" w:rsidR="00AE42EB" w:rsidRDefault="00FA1C91" w:rsidP="00AE42EB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CSM-AB, AREA-AFFINITY and DG-Affinity</w:t>
      </w:r>
      <w:r w:rsidR="00635017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web-server based tools and are specifically made for Antibody and antigen interaction. But AREA-AFFINITY and DG-Affinity do not provide an API for easy accessibility. CSM-AB is slow in response and the web-server </w:t>
      </w:r>
      <w:r w:rsidR="001C0054">
        <w:rPr>
          <w:rFonts w:ascii="Times New Roman" w:hAnsi="Times New Roman" w:cs="Times New Roman"/>
          <w:sz w:val="24"/>
          <w:szCs w:val="24"/>
        </w:rPr>
        <w:t xml:space="preserve">goes </w:t>
      </w:r>
      <w:r w:rsidR="00F14EB9">
        <w:rPr>
          <w:rFonts w:ascii="Times New Roman" w:hAnsi="Times New Roman" w:cs="Times New Roman"/>
          <w:sz w:val="24"/>
          <w:szCs w:val="24"/>
        </w:rPr>
        <w:t>off-service</w:t>
      </w:r>
      <w:r w:rsidR="001C0054">
        <w:rPr>
          <w:rFonts w:ascii="Times New Roman" w:hAnsi="Times New Roman" w:cs="Times New Roman"/>
          <w:sz w:val="24"/>
          <w:szCs w:val="24"/>
        </w:rPr>
        <w:t xml:space="preserve"> occasionally.</w:t>
      </w:r>
      <w:r w:rsidR="00635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62232" w14:textId="4D702640" w:rsidR="00FA1C91" w:rsidRDefault="00AE42EB" w:rsidP="00AE42EB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PRODIGY was considered the best for our use case after the assessment of tools.</w:t>
      </w:r>
    </w:p>
    <w:p w14:paraId="20CB3FA4" w14:textId="77777777" w:rsidR="005E38D7" w:rsidRPr="00AE42EB" w:rsidRDefault="005E38D7" w:rsidP="00AE42EB">
      <w:pPr>
        <w:pStyle w:val="ListParagraph"/>
        <w:spacing w:line="48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328E77EC" w14:textId="229D980E" w:rsidR="004B4E6E" w:rsidRPr="0021091A" w:rsidRDefault="00C447E3" w:rsidP="002109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Reinforcement Learning</w:t>
      </w:r>
    </w:p>
    <w:p w14:paraId="2AFE4519" w14:textId="77777777" w:rsidR="004B4E6E" w:rsidRPr="008F676C" w:rsidRDefault="00371894" w:rsidP="004B4E6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E6E">
        <w:rPr>
          <w:rFonts w:ascii="Times New Roman" w:hAnsi="Times New Roman" w:cs="Times New Roman"/>
          <w:i/>
          <w:iCs/>
          <w:sz w:val="24"/>
          <w:szCs w:val="24"/>
        </w:rPr>
        <w:t>Basic Overview</w:t>
      </w:r>
    </w:p>
    <w:p w14:paraId="7AE8C21A" w14:textId="77777777" w:rsidR="008F676C" w:rsidRPr="008F676C" w:rsidRDefault="008F676C" w:rsidP="008F676C">
      <w:pPr>
        <w:pStyle w:val="ListParagraph"/>
        <w:spacing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09761DF" w14:textId="77777777" w:rsidR="004B4E6E" w:rsidRPr="004B4E6E" w:rsidRDefault="00371894" w:rsidP="004B4E6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E6E">
        <w:rPr>
          <w:rFonts w:ascii="Times New Roman" w:hAnsi="Times New Roman" w:cs="Times New Roman"/>
          <w:i/>
          <w:iCs/>
          <w:sz w:val="24"/>
          <w:szCs w:val="24"/>
        </w:rPr>
        <w:t>Q Learning</w:t>
      </w:r>
    </w:p>
    <w:p w14:paraId="14ED9057" w14:textId="77777777" w:rsidR="004B4E6E" w:rsidRDefault="00371894" w:rsidP="004B4E6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4E6E">
        <w:rPr>
          <w:rFonts w:ascii="Times New Roman" w:hAnsi="Times New Roman" w:cs="Times New Roman"/>
          <w:b/>
          <w:bCs/>
          <w:sz w:val="24"/>
          <w:szCs w:val="24"/>
        </w:rPr>
        <w:t>Deep Reinforcement Learning</w:t>
      </w:r>
    </w:p>
    <w:p w14:paraId="2F15AC18" w14:textId="77777777" w:rsidR="004B4E6E" w:rsidRPr="004B4E6E" w:rsidRDefault="00371894" w:rsidP="004B4E6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E6E">
        <w:rPr>
          <w:rFonts w:ascii="Times New Roman" w:hAnsi="Times New Roman" w:cs="Times New Roman"/>
          <w:i/>
          <w:iCs/>
          <w:sz w:val="24"/>
          <w:szCs w:val="24"/>
        </w:rPr>
        <w:t>Neural Networks</w:t>
      </w:r>
    </w:p>
    <w:p w14:paraId="13B77A5A" w14:textId="65E8CD37" w:rsidR="00371894" w:rsidRPr="004B4E6E" w:rsidRDefault="00371894" w:rsidP="004B4E6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E6E">
        <w:rPr>
          <w:rFonts w:ascii="Times New Roman" w:hAnsi="Times New Roman" w:cs="Times New Roman"/>
          <w:i/>
          <w:iCs/>
          <w:sz w:val="24"/>
          <w:szCs w:val="24"/>
        </w:rPr>
        <w:t>Deep Q Learning</w:t>
      </w:r>
    </w:p>
    <w:p w14:paraId="7A6B5198" w14:textId="77777777" w:rsidR="007475E1" w:rsidRDefault="007475E1" w:rsidP="00C447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936F1A" w14:textId="77777777" w:rsidR="00AC309D" w:rsidRDefault="00AC309D" w:rsidP="00C447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777D0" w14:textId="77777777" w:rsidR="00DB3367" w:rsidRDefault="00B854B3" w:rsidP="00DB3367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54B3">
        <w:rPr>
          <w:rFonts w:ascii="Times New Roman" w:hAnsi="Times New Roman" w:cs="Times New Roman"/>
          <w:b/>
          <w:bCs/>
          <w:sz w:val="26"/>
          <w:szCs w:val="26"/>
        </w:rPr>
        <w:t>MATERIALS AND METHODS</w:t>
      </w:r>
    </w:p>
    <w:p w14:paraId="59D68EA2" w14:textId="77777777" w:rsidR="00DB3367" w:rsidRPr="00DB3367" w:rsidRDefault="00AC309D" w:rsidP="00DB336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367">
        <w:rPr>
          <w:rFonts w:ascii="Times New Roman" w:hAnsi="Times New Roman" w:cs="Times New Roman"/>
          <w:b/>
          <w:bCs/>
          <w:sz w:val="24"/>
          <w:szCs w:val="24"/>
        </w:rPr>
        <w:t xml:space="preserve"> Database/Starting State</w:t>
      </w:r>
    </w:p>
    <w:p w14:paraId="5BEBFEC4" w14:textId="77777777" w:rsidR="00DB3367" w:rsidRPr="00DB3367" w:rsidRDefault="00DB3367" w:rsidP="00DB336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B2231EC" w14:textId="6E15EA9E" w:rsidR="00AC309D" w:rsidRPr="00DB3367" w:rsidRDefault="00AC309D" w:rsidP="00DB336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367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</w:p>
    <w:p w14:paraId="511146C5" w14:textId="77777777" w:rsidR="00DB3367" w:rsidRDefault="00F44245" w:rsidP="00DB3367">
      <w:pPr>
        <w:pStyle w:val="ListParagraph"/>
        <w:numPr>
          <w:ilvl w:val="2"/>
          <w:numId w:val="4"/>
        </w:numPr>
        <w:spacing w:line="48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F9592F">
        <w:rPr>
          <w:rFonts w:ascii="Times New Roman" w:hAnsi="Times New Roman" w:cs="Times New Roman"/>
          <w:i/>
          <w:iCs/>
          <w:sz w:val="24"/>
          <w:szCs w:val="24"/>
        </w:rPr>
        <w:t>Basic Workflow</w:t>
      </w:r>
    </w:p>
    <w:p w14:paraId="665EE1D4" w14:textId="1F566945" w:rsidR="00AC309D" w:rsidRPr="00DB3367" w:rsidRDefault="00AC309D" w:rsidP="00DB3367">
      <w:pPr>
        <w:pStyle w:val="ListParagraph"/>
        <w:numPr>
          <w:ilvl w:val="2"/>
          <w:numId w:val="4"/>
        </w:numPr>
        <w:spacing w:line="48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DB3367">
        <w:rPr>
          <w:rFonts w:ascii="Times New Roman" w:hAnsi="Times New Roman" w:cs="Times New Roman"/>
          <w:i/>
          <w:iCs/>
          <w:sz w:val="24"/>
          <w:szCs w:val="24"/>
        </w:rPr>
        <w:t>Epsilon greedy</w:t>
      </w:r>
    </w:p>
    <w:p w14:paraId="250E8D43" w14:textId="77777777" w:rsidR="00F44245" w:rsidRPr="00F9592F" w:rsidRDefault="00F44245" w:rsidP="00DB3367">
      <w:pPr>
        <w:pStyle w:val="ListParagraph"/>
        <w:numPr>
          <w:ilvl w:val="2"/>
          <w:numId w:val="4"/>
        </w:numPr>
        <w:spacing w:line="480" w:lineRule="auto"/>
        <w:ind w:left="567" w:hanging="56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9592F">
        <w:rPr>
          <w:rFonts w:ascii="Times New Roman" w:hAnsi="Times New Roman" w:cs="Times New Roman"/>
          <w:i/>
          <w:iCs/>
          <w:sz w:val="24"/>
          <w:szCs w:val="24"/>
        </w:rPr>
        <w:t>Softmax</w:t>
      </w:r>
      <w:proofErr w:type="spellEnd"/>
      <w:r w:rsidRPr="00F9592F">
        <w:rPr>
          <w:rFonts w:ascii="Times New Roman" w:hAnsi="Times New Roman" w:cs="Times New Roman"/>
          <w:i/>
          <w:iCs/>
          <w:sz w:val="24"/>
          <w:szCs w:val="24"/>
        </w:rPr>
        <w:t xml:space="preserve"> function</w:t>
      </w:r>
    </w:p>
    <w:p w14:paraId="7A48005E" w14:textId="7F5CC56B" w:rsidR="00F44245" w:rsidRPr="00F9592F" w:rsidRDefault="00F44245" w:rsidP="00DB3367">
      <w:pPr>
        <w:pStyle w:val="ListParagraph"/>
        <w:numPr>
          <w:ilvl w:val="2"/>
          <w:numId w:val="4"/>
        </w:numPr>
        <w:spacing w:line="48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F9592F">
        <w:rPr>
          <w:rFonts w:ascii="Times New Roman" w:hAnsi="Times New Roman" w:cs="Times New Roman"/>
          <w:i/>
          <w:iCs/>
          <w:sz w:val="24"/>
          <w:szCs w:val="24"/>
        </w:rPr>
        <w:t>State Aggregation</w:t>
      </w:r>
    </w:p>
    <w:p w14:paraId="41EF4C3C" w14:textId="7E7442C3" w:rsidR="00F44245" w:rsidRPr="00F9592F" w:rsidRDefault="00F44245" w:rsidP="00DB3367">
      <w:pPr>
        <w:pStyle w:val="ListParagraph"/>
        <w:numPr>
          <w:ilvl w:val="2"/>
          <w:numId w:val="4"/>
        </w:numPr>
        <w:spacing w:line="48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F9592F">
        <w:rPr>
          <w:rFonts w:ascii="Times New Roman" w:hAnsi="Times New Roman" w:cs="Times New Roman"/>
          <w:i/>
          <w:iCs/>
          <w:sz w:val="24"/>
          <w:szCs w:val="24"/>
        </w:rPr>
        <w:t>State Reduction</w:t>
      </w:r>
    </w:p>
    <w:p w14:paraId="148B1634" w14:textId="77777777" w:rsidR="00F9592F" w:rsidRPr="00495AED" w:rsidRDefault="00F9592F" w:rsidP="00F9592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78BC8" w14:textId="77777777" w:rsidR="007475E1" w:rsidRDefault="007475E1" w:rsidP="007475E1">
      <w:pPr>
        <w:rPr>
          <w:rFonts w:ascii="Times New Roman" w:hAnsi="Times New Roman" w:cs="Times New Roman"/>
          <w:sz w:val="24"/>
          <w:szCs w:val="24"/>
        </w:rPr>
      </w:pPr>
    </w:p>
    <w:p w14:paraId="0FBD25C4" w14:textId="77777777" w:rsidR="007475E1" w:rsidRDefault="007475E1" w:rsidP="007475E1">
      <w:pPr>
        <w:rPr>
          <w:rFonts w:ascii="Times New Roman" w:hAnsi="Times New Roman" w:cs="Times New Roman"/>
          <w:sz w:val="24"/>
          <w:szCs w:val="24"/>
        </w:rPr>
      </w:pPr>
    </w:p>
    <w:p w14:paraId="561357AC" w14:textId="77777777" w:rsidR="007475E1" w:rsidRDefault="007475E1" w:rsidP="007475E1">
      <w:pPr>
        <w:rPr>
          <w:rFonts w:ascii="Times New Roman" w:hAnsi="Times New Roman" w:cs="Times New Roman"/>
          <w:sz w:val="24"/>
          <w:szCs w:val="24"/>
        </w:rPr>
      </w:pPr>
    </w:p>
    <w:p w14:paraId="51271FD5" w14:textId="77777777" w:rsidR="007475E1" w:rsidRPr="007475E1" w:rsidRDefault="007475E1" w:rsidP="007475E1">
      <w:pPr>
        <w:rPr>
          <w:rFonts w:ascii="Times New Roman" w:hAnsi="Times New Roman" w:cs="Times New Roman"/>
          <w:sz w:val="24"/>
          <w:szCs w:val="24"/>
        </w:rPr>
        <w:sectPr w:rsidR="007475E1" w:rsidRPr="007475E1" w:rsidSect="00E26F4E">
          <w:pgSz w:w="11906" w:h="16838"/>
          <w:pgMar w:top="1440" w:right="1440" w:bottom="1440" w:left="1800" w:header="708" w:footer="708" w:gutter="0"/>
          <w:pgNumType w:fmt="numberInDash" w:start="1"/>
          <w:cols w:space="708"/>
          <w:docGrid w:linePitch="360"/>
        </w:sectPr>
      </w:pPr>
    </w:p>
    <w:p w14:paraId="3E9A0B2C" w14:textId="77777777" w:rsidR="00775821" w:rsidRDefault="00775821" w:rsidP="00964E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784FF" w14:textId="77777777" w:rsidR="007819BE" w:rsidRDefault="007819BE" w:rsidP="007819BE">
      <w:pPr>
        <w:rPr>
          <w:rFonts w:ascii="Times New Roman" w:hAnsi="Times New Roman" w:cs="Times New Roman"/>
          <w:sz w:val="24"/>
          <w:szCs w:val="24"/>
        </w:rPr>
      </w:pPr>
    </w:p>
    <w:p w14:paraId="73022561" w14:textId="77777777" w:rsidR="00964EFD" w:rsidRPr="007819BE" w:rsidRDefault="00964EFD" w:rsidP="007819BE">
      <w:pPr>
        <w:rPr>
          <w:rFonts w:ascii="Times New Roman" w:hAnsi="Times New Roman" w:cs="Times New Roman"/>
          <w:sz w:val="24"/>
          <w:szCs w:val="24"/>
        </w:rPr>
      </w:pPr>
    </w:p>
    <w:sectPr w:rsidR="00964EFD" w:rsidRPr="007819BE" w:rsidSect="00E26F4E">
      <w:pgSz w:w="11906" w:h="16838"/>
      <w:pgMar w:top="1440" w:right="1440" w:bottom="1440" w:left="180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B13F2" w14:textId="77777777" w:rsidR="00E26F4E" w:rsidRPr="00B33387" w:rsidRDefault="00E26F4E" w:rsidP="00C13118">
      <w:pPr>
        <w:spacing w:after="0" w:line="240" w:lineRule="auto"/>
      </w:pPr>
      <w:r w:rsidRPr="00B33387">
        <w:separator/>
      </w:r>
    </w:p>
  </w:endnote>
  <w:endnote w:type="continuationSeparator" w:id="0">
    <w:p w14:paraId="75DFEF57" w14:textId="77777777" w:rsidR="00E26F4E" w:rsidRPr="00B33387" w:rsidRDefault="00E26F4E" w:rsidP="00C13118">
      <w:pPr>
        <w:spacing w:after="0" w:line="240" w:lineRule="auto"/>
      </w:pPr>
      <w:r w:rsidRPr="00B3338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61725" w14:textId="6950F4A8" w:rsidR="004D3853" w:rsidRPr="004D3853" w:rsidRDefault="004D3853" w:rsidP="004D3853">
    <w:pPr>
      <w:pStyle w:val="Footer"/>
      <w:jc w:val="center"/>
      <w:rPr>
        <w:rFonts w:ascii="Times New Roman" w:hAnsi="Times New Roman" w:cs="Times New Roman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E4D69" w14:textId="77777777" w:rsidR="00E26F4E" w:rsidRPr="00B33387" w:rsidRDefault="00E26F4E" w:rsidP="00C13118">
      <w:pPr>
        <w:spacing w:after="0" w:line="240" w:lineRule="auto"/>
      </w:pPr>
      <w:r w:rsidRPr="00B33387">
        <w:separator/>
      </w:r>
    </w:p>
  </w:footnote>
  <w:footnote w:type="continuationSeparator" w:id="0">
    <w:p w14:paraId="447A0E40" w14:textId="77777777" w:rsidR="00E26F4E" w:rsidRPr="00B33387" w:rsidRDefault="00E26F4E" w:rsidP="00C13118">
      <w:pPr>
        <w:spacing w:after="0" w:line="240" w:lineRule="auto"/>
      </w:pPr>
      <w:r w:rsidRPr="00B3338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03DE"/>
    <w:multiLevelType w:val="hybridMultilevel"/>
    <w:tmpl w:val="DAC8E8C6"/>
    <w:lvl w:ilvl="0" w:tplc="DD0A8D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AA8"/>
    <w:multiLevelType w:val="multilevel"/>
    <w:tmpl w:val="B91E2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ED5829"/>
    <w:multiLevelType w:val="hybridMultilevel"/>
    <w:tmpl w:val="21620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0E2D"/>
    <w:multiLevelType w:val="hybridMultilevel"/>
    <w:tmpl w:val="2EC8F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400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2A62B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6193918">
    <w:abstractNumId w:val="2"/>
  </w:num>
  <w:num w:numId="2" w16cid:durableId="1016345315">
    <w:abstractNumId w:val="0"/>
  </w:num>
  <w:num w:numId="3" w16cid:durableId="1729718921">
    <w:abstractNumId w:val="4"/>
  </w:num>
  <w:num w:numId="4" w16cid:durableId="1429616477">
    <w:abstractNumId w:val="1"/>
  </w:num>
  <w:num w:numId="5" w16cid:durableId="976493467">
    <w:abstractNumId w:val="3"/>
  </w:num>
  <w:num w:numId="6" w16cid:durableId="1557082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784"/>
    <w:rsid w:val="00014FF8"/>
    <w:rsid w:val="00066F9F"/>
    <w:rsid w:val="0008346D"/>
    <w:rsid w:val="000D2681"/>
    <w:rsid w:val="000E1D07"/>
    <w:rsid w:val="00165F55"/>
    <w:rsid w:val="0019296D"/>
    <w:rsid w:val="0019339C"/>
    <w:rsid w:val="001C0054"/>
    <w:rsid w:val="001D5ACC"/>
    <w:rsid w:val="001F5311"/>
    <w:rsid w:val="0021091A"/>
    <w:rsid w:val="0023711F"/>
    <w:rsid w:val="002D4225"/>
    <w:rsid w:val="00371894"/>
    <w:rsid w:val="00371946"/>
    <w:rsid w:val="003C1246"/>
    <w:rsid w:val="003C67A6"/>
    <w:rsid w:val="00404522"/>
    <w:rsid w:val="0042626B"/>
    <w:rsid w:val="0046020B"/>
    <w:rsid w:val="00461BB6"/>
    <w:rsid w:val="00465000"/>
    <w:rsid w:val="004729E0"/>
    <w:rsid w:val="0049067A"/>
    <w:rsid w:val="0049585B"/>
    <w:rsid w:val="00495AED"/>
    <w:rsid w:val="004B4E6E"/>
    <w:rsid w:val="004D3853"/>
    <w:rsid w:val="0056371F"/>
    <w:rsid w:val="005648B0"/>
    <w:rsid w:val="00571583"/>
    <w:rsid w:val="0058315B"/>
    <w:rsid w:val="005877F4"/>
    <w:rsid w:val="00595F0B"/>
    <w:rsid w:val="005B1217"/>
    <w:rsid w:val="005E38D7"/>
    <w:rsid w:val="005F1457"/>
    <w:rsid w:val="005F5446"/>
    <w:rsid w:val="00620C70"/>
    <w:rsid w:val="00621AA5"/>
    <w:rsid w:val="00635017"/>
    <w:rsid w:val="006547C7"/>
    <w:rsid w:val="00677984"/>
    <w:rsid w:val="00682EE8"/>
    <w:rsid w:val="00683148"/>
    <w:rsid w:val="0068530A"/>
    <w:rsid w:val="006C5CD1"/>
    <w:rsid w:val="006D23EE"/>
    <w:rsid w:val="006D5F3D"/>
    <w:rsid w:val="007475E1"/>
    <w:rsid w:val="0075684E"/>
    <w:rsid w:val="00756B83"/>
    <w:rsid w:val="007631CF"/>
    <w:rsid w:val="00775821"/>
    <w:rsid w:val="007819BE"/>
    <w:rsid w:val="007B043B"/>
    <w:rsid w:val="007D37A8"/>
    <w:rsid w:val="008011CF"/>
    <w:rsid w:val="00824A3A"/>
    <w:rsid w:val="00886C8A"/>
    <w:rsid w:val="008E57A1"/>
    <w:rsid w:val="008F676C"/>
    <w:rsid w:val="0090402C"/>
    <w:rsid w:val="00964EFD"/>
    <w:rsid w:val="009C4784"/>
    <w:rsid w:val="009E66A7"/>
    <w:rsid w:val="00A03704"/>
    <w:rsid w:val="00A2711A"/>
    <w:rsid w:val="00A77A1A"/>
    <w:rsid w:val="00AA1168"/>
    <w:rsid w:val="00AC15CD"/>
    <w:rsid w:val="00AC309D"/>
    <w:rsid w:val="00AE42EB"/>
    <w:rsid w:val="00B15A2D"/>
    <w:rsid w:val="00B2603D"/>
    <w:rsid w:val="00B33387"/>
    <w:rsid w:val="00B854B3"/>
    <w:rsid w:val="00B95276"/>
    <w:rsid w:val="00C0090A"/>
    <w:rsid w:val="00C13118"/>
    <w:rsid w:val="00C132BA"/>
    <w:rsid w:val="00C2507B"/>
    <w:rsid w:val="00C32509"/>
    <w:rsid w:val="00C447E3"/>
    <w:rsid w:val="00D07894"/>
    <w:rsid w:val="00D10DC9"/>
    <w:rsid w:val="00D54CAE"/>
    <w:rsid w:val="00D56575"/>
    <w:rsid w:val="00D733A8"/>
    <w:rsid w:val="00DB3367"/>
    <w:rsid w:val="00DD2A82"/>
    <w:rsid w:val="00DD68FD"/>
    <w:rsid w:val="00DD6DA8"/>
    <w:rsid w:val="00DE660B"/>
    <w:rsid w:val="00E0001F"/>
    <w:rsid w:val="00E26F4E"/>
    <w:rsid w:val="00E35C5C"/>
    <w:rsid w:val="00ED44EF"/>
    <w:rsid w:val="00EE1E74"/>
    <w:rsid w:val="00EE34E1"/>
    <w:rsid w:val="00F0003D"/>
    <w:rsid w:val="00F009A5"/>
    <w:rsid w:val="00F14EB9"/>
    <w:rsid w:val="00F22827"/>
    <w:rsid w:val="00F44245"/>
    <w:rsid w:val="00F64DE2"/>
    <w:rsid w:val="00F7575F"/>
    <w:rsid w:val="00F77A2E"/>
    <w:rsid w:val="00F9592F"/>
    <w:rsid w:val="00F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B20"/>
  <w15:docId w15:val="{822B85EF-F318-4CF7-9CC0-A1B06E93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val="en-GB" w:eastAsia="en-IN"/>
      <w14:ligatures w14:val="none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18"/>
  </w:style>
  <w:style w:type="paragraph" w:styleId="Footer">
    <w:name w:val="footer"/>
    <w:basedOn w:val="Normal"/>
    <w:link w:val="FooterChar"/>
    <w:uiPriority w:val="99"/>
    <w:unhideWhenUsed/>
    <w:rsid w:val="00C1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18"/>
  </w:style>
  <w:style w:type="character" w:customStyle="1" w:styleId="Heading1Char">
    <w:name w:val="Heading 1 Char"/>
    <w:basedOn w:val="DefaultParagraphFont"/>
    <w:link w:val="Heading1"/>
    <w:uiPriority w:val="9"/>
    <w:rsid w:val="00ED44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D44EF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ED44EF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D44EF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D44EF"/>
    <w:pPr>
      <w:spacing w:after="100"/>
      <w:ind w:left="440"/>
    </w:pPr>
    <w:rPr>
      <w:rFonts w:eastAsiaTheme="minorEastAsia" w:cs="Times New Roman"/>
      <w:kern w:val="0"/>
    </w:rPr>
  </w:style>
  <w:style w:type="table" w:styleId="TableGrid">
    <w:name w:val="Table Grid"/>
    <w:basedOn w:val="TableNormal"/>
    <w:uiPriority w:val="39"/>
    <w:rsid w:val="0088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522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775821"/>
    <w:pPr>
      <w:spacing w:after="0"/>
      <w:ind w:left="440" w:hanging="440"/>
    </w:pPr>
    <w:rPr>
      <w:caps/>
      <w:sz w:val="20"/>
      <w:szCs w:val="20"/>
    </w:rPr>
  </w:style>
  <w:style w:type="paragraph" w:customStyle="1" w:styleId="Style2">
    <w:name w:val="Style2"/>
    <w:basedOn w:val="Normal"/>
    <w:link w:val="Style2Char"/>
    <w:rsid w:val="00F7575F"/>
    <w:pPr>
      <w:spacing w:line="480" w:lineRule="auto"/>
      <w:jc w:val="center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Style2Char">
    <w:name w:val="Style2 Char"/>
    <w:basedOn w:val="DefaultParagraphFont"/>
    <w:link w:val="Style2"/>
    <w:rsid w:val="00F7575F"/>
    <w:rPr>
      <w:rFonts w:ascii="Times New Roman" w:hAnsi="Times New Roman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FA1C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haddocking/prodi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A440-FD55-4CC7-B850-E8680D9B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2</cp:revision>
  <dcterms:created xsi:type="dcterms:W3CDTF">2024-04-23T10:58:00Z</dcterms:created>
  <dcterms:modified xsi:type="dcterms:W3CDTF">2024-05-06T15:38:00Z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db04ed7073b98a26230aa51ae73771c982f9af41fd93dbb172b147d61c22d0ff</vt:lpwstr>
  </property>
</Properties>
</file>